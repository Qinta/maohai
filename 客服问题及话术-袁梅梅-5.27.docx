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Theme="majorAscii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客服问题及话术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Theme="majorAscii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</w:rPr>
        <w:t>你们平台上线多长时间？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  <w:t>　　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2014年8月6日正式上线，实缴注册资金1000万。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你们的官网QQ群号是多少？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　　</w:t>
      </w: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</w:rPr>
        <w:t>我们的群号是</w:t>
      </w: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val="en-US" w:eastAsia="zh-CN"/>
        </w:rPr>
        <w:t>311593562</w:t>
      </w: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</w:rPr>
        <w:t>，申请入群时请备注您</w:t>
      </w: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eastAsia="zh-CN"/>
        </w:rPr>
        <w:t>的</w:t>
      </w: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</w:rPr>
        <w:t>用户名</w:t>
      </w: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eastAsia="zh-CN"/>
        </w:rPr>
        <w:t>和电话。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val="en-US" w:eastAsia="zh-CN"/>
        </w:rPr>
        <w:t>3、你们公司主要有哪种类型的业务？</w:t>
      </w:r>
    </w:p>
    <w:p>
      <w:pPr>
        <w:numPr>
          <w:ilvl w:val="0"/>
          <w:numId w:val="0"/>
        </w:numPr>
        <w:tabs>
          <w:tab w:val="left" w:pos="0"/>
        </w:tabs>
        <w:spacing w:after="0" w:line="360" w:lineRule="auto"/>
        <w:ind w:left="420" w:leftChars="0" w:hanging="420" w:hangingChars="200"/>
        <w:jc w:val="both"/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color w:val="auto"/>
          <w:sz w:val="24"/>
          <w:szCs w:val="24"/>
          <w:lang w:val="en-US" w:eastAsia="zh-CN"/>
        </w:rPr>
        <w:t xml:space="preserve">    我们公司现在主要做车辆质押、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抵押、车商贷款、供应链融资等业务。</w:t>
      </w:r>
    </w:p>
    <w:p>
      <w:pPr>
        <w:numPr>
          <w:ilvl w:val="0"/>
          <w:numId w:val="3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auto"/>
          <w:sz w:val="24"/>
          <w:szCs w:val="24"/>
        </w:rPr>
        <w:t>你们公司的投资利息是多少？最低多少钱起投？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　　年化利率从9%-13%不等，最低1元起投。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5、外地可以放贷吗？</w:t>
      </w:r>
    </w:p>
    <w:p>
      <w:pPr>
        <w:spacing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　　</w:t>
      </w:r>
      <w:commentRangeStart w:id="0"/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目前我们的业务范围</w:t>
      </w:r>
      <w:ins w:id="150" w:author="Terry" w:date="2017-06-01T10:09:04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主要</w:t>
        </w:r>
      </w:ins>
      <w:ins w:id="151" w:author="Terry" w:date="2017-06-01T10:09:05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在</w:t>
        </w:r>
      </w:ins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青岛地区，</w:t>
      </w:r>
      <w:ins w:id="152" w:author="Terry" w:date="2017-06-01T10:09:15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暂时</w:t>
        </w:r>
      </w:ins>
      <w:ins w:id="153" w:author="Terry" w:date="2017-06-01T10:09:16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没有</w:t>
        </w:r>
      </w:ins>
      <w:ins w:id="154" w:author="Terry" w:date="2017-06-01T10:09:24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开展</w:t>
        </w:r>
      </w:ins>
      <w:ins w:id="155" w:author="Terry" w:date="2017-06-01T10:09:28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青岛</w:t>
        </w:r>
      </w:ins>
      <w:ins w:id="156" w:author="Terry" w:date="2017-06-01T10:09:30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之外的</w:t>
        </w:r>
      </w:ins>
      <w:ins w:id="157" w:author="Terry" w:date="2017-06-01T10:10:01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业务</w:t>
        </w:r>
      </w:ins>
      <w:ins w:id="158" w:author="Terry" w:date="2017-06-01T10:09:34Z">
        <w:r>
          <w:rPr>
            <w:rStyle w:val="6"/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。</w:t>
        </w:r>
        <w:commentRangeEnd w:id="0"/>
      </w:ins>
      <w:r>
        <w:commentReference w:id="0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6、</w:t>
      </w:r>
      <w:commentRangeStart w:id="1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</w:rPr>
        <w:t>你们怎么保证借款人的信息都是准确无误的？</w:t>
      </w:r>
      <w:commentRangeEnd w:id="1"/>
      <w:r>
        <w:commentReference w:id="1"/>
      </w:r>
    </w:p>
    <w:p>
      <w:pPr>
        <w:numPr>
          <w:ilvl w:val="0"/>
          <w:numId w:val="0"/>
        </w:numPr>
        <w:spacing w:after="0" w:line="360" w:lineRule="auto"/>
        <w:ind w:firstLine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所有办理借款的客户，我们都会核实身份信息和抵押信息是否一致，在办理车辆审核时，车管所也会对借款客户的信息进行核实确认。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7、为什么要进行实名认证？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　　</w:t>
      </w:r>
      <w:ins w:id="159" w:author="Terry" w:date="2017-06-01T10:13:5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根据</w:t>
        </w:r>
      </w:ins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《</w:t>
      </w:r>
      <w:commentRangeStart w:id="2"/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中华人民共和国网络安全法</w:t>
      </w:r>
      <w:commentRangeEnd w:id="2"/>
      <w:r>
        <w:commentReference w:id="2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》要求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从2017年6月1日起，使用互联网服务需进行账号实名认证。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8、有没有管理费，提现有没有手续费，到账时间大约是多长时间？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　　</w:t>
      </w:r>
      <w:ins w:id="160" w:author="Terry" w:date="2017-06-01T10:16:05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目前</w:t>
        </w:r>
      </w:ins>
      <w:ins w:id="161" w:author="Terry" w:date="2017-06-01T10:16:06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，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我们</w:t>
      </w:r>
      <w:ins w:id="162" w:author="Terry" w:date="2017-06-01T10:15:56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暂时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不收</w:t>
      </w:r>
      <w:ins w:id="163" w:author="Terry" w:date="2017-06-01T10:16:00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取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管理费</w:t>
      </w:r>
      <w:ins w:id="164" w:author="Terry" w:date="2017-06-01T10:16:14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；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提现费用</w:t>
      </w:r>
      <w:ins w:id="165" w:author="Terry" w:date="2017-06-01T10:16:28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是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由第三方资金托管</w:t>
      </w:r>
      <w:ins w:id="166" w:author="Terry" w:date="2017-06-01T10:16:35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机构</w:t>
        </w:r>
      </w:ins>
      <w:ins w:id="167" w:author="Terry" w:date="2017-06-01T10:16:37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盛付通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收取</w:t>
      </w:r>
      <w:ins w:id="168" w:author="Terry" w:date="2017-06-01T10:16:41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的</w:t>
        </w:r>
      </w:ins>
      <w:ins w:id="169" w:author="Terry" w:date="2017-06-01T10:16:42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，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每笔2元</w:t>
      </w:r>
      <w:ins w:id="170" w:author="Terry" w:date="2017-06-01T10:16:45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；</w:t>
        </w:r>
      </w:ins>
      <w:commentRangeStart w:id="3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提现</w:t>
      </w:r>
      <w:ins w:id="171" w:author="Terry" w:date="2017-06-01T10:17:19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到账</w:t>
        </w:r>
      </w:ins>
      <w:ins w:id="172" w:author="Terry" w:date="2017-06-01T10:17:20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时间</w:t>
        </w:r>
      </w:ins>
      <w:ins w:id="173" w:author="Terry" w:date="2017-06-01T10:17:22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一般</w:t>
        </w:r>
      </w:ins>
      <w:ins w:id="174" w:author="Terry" w:date="2017-06-01T10:17:27Z">
        <w:r>
          <w:rPr>
            <w:rFonts w:hint="eastAsia" w:asciiTheme="majorEastAsia" w:hAnsiTheme="majorEastAsia" w:eastAsiaTheme="majorEastAsia" w:cstheme="majorEastAsia"/>
            <w:b w:val="0"/>
            <w:bCs w:val="0"/>
            <w:color w:val="auto"/>
            <w:sz w:val="24"/>
            <w:szCs w:val="24"/>
            <w:lang w:val="en-US" w:eastAsia="zh-CN"/>
          </w:rPr>
          <w:t>是</w:t>
        </w:r>
      </w:ins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T+1个工作日。</w:t>
      </w:r>
      <w:commentRangeEnd w:id="3"/>
      <w:r>
        <w:commentReference w:id="3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en-US" w:eastAsia="zh-CN"/>
        </w:rPr>
        <w:t>9、银行存管是哪个？</w:t>
      </w:r>
    </w:p>
    <w:p>
      <w:pPr>
        <w:numPr>
          <w:ilvl w:val="0"/>
          <w:numId w:val="0"/>
        </w:numPr>
        <w:spacing w:after="0" w:line="360" w:lineRule="auto"/>
        <w:ind w:firstLine="42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ins w:id="175" w:author="Terry" w:date="2017-06-01T10:20:4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我们</w:t>
        </w:r>
      </w:ins>
      <w:ins w:id="176" w:author="Terry" w:date="2017-06-01T10:20:5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现在</w:t>
        </w:r>
      </w:ins>
      <w:ins w:id="177" w:author="Terry" w:date="2017-06-01T10:20:5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对接</w:t>
        </w:r>
      </w:ins>
      <w:ins w:id="178" w:author="Terry" w:date="2017-06-01T10:20:5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的</w:t>
        </w:r>
      </w:ins>
      <w:ins w:id="179" w:author="Terry" w:date="2017-06-01T10:21:0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存管</w:t>
        </w:r>
      </w:ins>
      <w:ins w:id="180" w:author="Terry" w:date="2017-06-01T10:21:0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银行是</w:t>
        </w:r>
      </w:ins>
      <w:del w:id="181" w:author="Terry" w:date="2017-06-01T10:20:4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暂时还没有</w:delText>
        </w:r>
      </w:del>
      <w:del w:id="182" w:author="Terry" w:date="2017-06-01T10:20:4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对接，</w:delText>
        </w:r>
      </w:del>
      <w:del w:id="183" w:author="Terry" w:date="2017-06-01T10:21:1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正在和</w:delText>
        </w:r>
      </w:del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恒丰银行</w:t>
      </w:r>
      <w:ins w:id="184" w:author="Terry" w:date="2017-06-01T10:21:2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，</w:t>
        </w:r>
      </w:ins>
      <w:ins w:id="185" w:author="Terry" w:date="2017-06-01T10:21:4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预计</w:t>
        </w:r>
      </w:ins>
      <w:ins w:id="186" w:author="Terry" w:date="2017-06-01T10:21:4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七八月份</w:t>
        </w:r>
      </w:ins>
      <w:ins w:id="187" w:author="Terry" w:date="2017-06-01T10:21:4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会</w:t>
        </w:r>
      </w:ins>
      <w:ins w:id="188" w:author="Terry" w:date="2017-06-01T10:21:5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完成</w:t>
        </w:r>
      </w:ins>
      <w:ins w:id="189" w:author="Terry" w:date="2017-06-01T10:21:5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技术</w:t>
        </w:r>
      </w:ins>
      <w:ins w:id="190" w:author="Terry" w:date="2017-06-01T10:21:5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对接</w:t>
        </w:r>
      </w:ins>
      <w:ins w:id="191" w:author="Terry" w:date="2017-06-01T10:22:0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；</w:t>
        </w:r>
      </w:ins>
      <w:ins w:id="192" w:author="Terry" w:date="2017-06-01T10:22:1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现在</w:t>
        </w:r>
      </w:ins>
      <w:del w:id="193" w:author="Terry" w:date="2017-06-01T10:22:1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洽</w:delText>
        </w:r>
      </w:del>
      <w:del w:id="194" w:author="Terry" w:date="2017-06-01T10:22:1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谈，</w:delText>
        </w:r>
      </w:del>
      <w:del w:id="195" w:author="Terry" w:date="2017-06-01T10:22:1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目</w:delText>
        </w:r>
      </w:del>
      <w:del w:id="196" w:author="Terry" w:date="2017-06-01T10:22:1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前</w:delText>
        </w:r>
      </w:del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我们</w:t>
      </w:r>
      <w:ins w:id="197" w:author="Terry" w:date="2017-06-01T10:22:3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使用</w:t>
        </w:r>
      </w:ins>
      <w:ins w:id="198" w:author="Terry" w:date="2017-06-01T10:22:3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的</w:t>
        </w:r>
      </w:ins>
      <w:ins w:id="199" w:author="Terry" w:date="2017-06-01T10:22:3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是</w:t>
        </w:r>
      </w:ins>
      <w:ins w:id="200" w:author="Terry" w:date="2017-06-01T10:22:3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盛付通</w:t>
        </w:r>
      </w:ins>
      <w:ins w:id="201" w:author="Terry" w:date="2017-06-01T10:22:3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的</w:t>
        </w:r>
      </w:ins>
      <w:ins w:id="202" w:author="Terry" w:date="2017-06-01T10:22:3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三方</w:t>
        </w:r>
      </w:ins>
      <w:ins w:id="203" w:author="Terry" w:date="2017-06-01T10:22:4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托管服务</w:t>
        </w:r>
      </w:ins>
      <w:ins w:id="204" w:author="Terry" w:date="2017-06-01T17:36:1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。</w:t>
        </w:r>
      </w:ins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10、</w:t>
      </w:r>
      <w:commentRangeStart w:id="4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你们都是依据什么做参考进行放款的？</w:t>
      </w:r>
      <w:commentRangeEnd w:id="4"/>
      <w:r>
        <w:commentReference w:id="4"/>
      </w:r>
    </w:p>
    <w:p>
      <w:pPr>
        <w:numPr>
          <w:ilvl w:val="0"/>
          <w:numId w:val="0"/>
        </w:numPr>
        <w:spacing w:after="0" w:line="360" w:lineRule="auto"/>
        <w:ind w:firstLine="420"/>
        <w:jc w:val="both"/>
        <w:rPr>
          <w:ins w:id="205" w:author="Terry" w:date="2017-06-01T10:27:48Z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ins w:id="206" w:author="Terry" w:date="2017-06-01T10:23:1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我们</w:t>
        </w:r>
      </w:ins>
      <w:ins w:id="207" w:author="Terry" w:date="2017-06-01T10:23:2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目前</w:t>
        </w:r>
      </w:ins>
      <w:ins w:id="208" w:author="Terry" w:date="2017-06-01T10:23:2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主要是</w:t>
        </w:r>
      </w:ins>
      <w:ins w:id="209" w:author="Terry" w:date="2017-06-01T10:23:2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做</w:t>
        </w:r>
      </w:ins>
      <w:ins w:id="210" w:author="Terry" w:date="2017-06-01T10:23:2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车辆</w:t>
        </w:r>
      </w:ins>
      <w:ins w:id="211" w:author="Terry" w:date="2017-06-01T10:23:3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质押</w:t>
        </w:r>
      </w:ins>
      <w:ins w:id="212" w:author="Terry" w:date="2017-06-01T10:23:3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借款</w:t>
        </w:r>
      </w:ins>
      <w:ins w:id="213" w:author="Terry" w:date="2017-06-01T10:23:3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、</w:t>
        </w:r>
      </w:ins>
      <w:ins w:id="214" w:author="Terry" w:date="2017-06-01T10:23:4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汽车</w:t>
        </w:r>
      </w:ins>
      <w:ins w:id="215" w:author="Terry" w:date="2017-06-01T10:23:5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经销商</w:t>
        </w:r>
      </w:ins>
      <w:ins w:id="216" w:author="Terry" w:date="2017-06-01T10:23:5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贷款</w:t>
        </w:r>
      </w:ins>
      <w:ins w:id="217" w:author="Terry" w:date="2017-06-01T10:23:5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和</w:t>
        </w:r>
      </w:ins>
      <w:ins w:id="218" w:author="Terry" w:date="2017-06-01T10:24:0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平行进口</w:t>
        </w:r>
      </w:ins>
      <w:ins w:id="219" w:author="Terry" w:date="2017-06-01T10:24:0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</w:t>
        </w:r>
      </w:ins>
      <w:ins w:id="220" w:author="Terry" w:date="2017-06-01T10:23:5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供应链</w:t>
        </w:r>
      </w:ins>
      <w:ins w:id="221" w:author="Terry" w:date="2017-06-01T10:23:5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金融</w:t>
        </w:r>
      </w:ins>
      <w:ins w:id="222" w:author="Terry" w:date="2017-06-01T10:24:1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业务。</w:t>
        </w:r>
      </w:ins>
      <w:ins w:id="223" w:author="Terry" w:date="2017-06-01T10:24:4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车辆</w:t>
        </w:r>
      </w:ins>
      <w:ins w:id="224" w:author="Terry" w:date="2017-06-01T10:24:5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质押</w:t>
        </w:r>
      </w:ins>
      <w:ins w:id="225" w:author="Terry" w:date="2017-06-01T10:25:0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业务</w:t>
        </w:r>
      </w:ins>
      <w:ins w:id="226" w:author="Terry" w:date="2017-06-01T10:25:0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和</w:t>
        </w:r>
      </w:ins>
      <w:ins w:id="227" w:author="Terry" w:date="2017-06-01T10:25:0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汽车</w:t>
        </w:r>
      </w:ins>
      <w:ins w:id="228" w:author="Terry" w:date="2017-06-01T10:25:1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经销商贷款</w:t>
        </w:r>
      </w:ins>
      <w:ins w:id="229" w:author="Terry" w:date="2017-06-01T10:25:1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是</w:t>
        </w:r>
      </w:ins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根据</w:t>
      </w:r>
      <w:ins w:id="230" w:author="Terry" w:date="2017-06-01T10:25:2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车辆的</w:t>
        </w:r>
      </w:ins>
      <w:ins w:id="231" w:author="Terry" w:date="2017-06-01T10:25:2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价值</w:t>
        </w:r>
      </w:ins>
      <w:ins w:id="232" w:author="Terry" w:date="2017-06-01T10:25:3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进行</w:t>
        </w:r>
      </w:ins>
      <w:ins w:id="233" w:author="Terry" w:date="2017-06-01T10:25:4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放款</w:t>
        </w:r>
      </w:ins>
      <w:ins w:id="234" w:author="Terry" w:date="2017-06-01T10:25:4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的</w:t>
        </w:r>
      </w:ins>
      <w:ins w:id="235" w:author="Terry" w:date="2017-06-01T10:25:4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，</w:t>
        </w:r>
      </w:ins>
      <w:ins w:id="236" w:author="Terry" w:date="2017-06-01T10:25:4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一般</w:t>
        </w:r>
      </w:ins>
      <w:ins w:id="237" w:author="Terry" w:date="2017-06-01T10:25:5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放款</w:t>
        </w:r>
      </w:ins>
      <w:ins w:id="238" w:author="Terry" w:date="2017-06-01T10:25:5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金额</w:t>
        </w:r>
      </w:ins>
      <w:ins w:id="239" w:author="Terry" w:date="2017-06-01T10:27:0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是</w:t>
        </w:r>
      </w:ins>
      <w:ins w:id="240" w:author="Terry" w:date="2017-06-01T10:27:0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车辆</w:t>
        </w:r>
      </w:ins>
      <w:ins w:id="241" w:author="Terry" w:date="2017-06-01T10:27:1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价值的</w:t>
        </w:r>
      </w:ins>
      <w:ins w:id="242" w:author="Terry" w:date="2017-06-01T10:27:1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5</w:t>
        </w:r>
      </w:ins>
      <w:ins w:id="243" w:author="Terry" w:date="2017-06-01T10:27:1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0%</w:t>
        </w:r>
      </w:ins>
      <w:ins w:id="244" w:author="Terry" w:date="2017-06-01T10:27:1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-</w:t>
        </w:r>
      </w:ins>
      <w:ins w:id="245" w:author="Terry" w:date="2017-06-01T10:27:1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7</w:t>
        </w:r>
      </w:ins>
      <w:ins w:id="246" w:author="Terry" w:date="2017-06-01T10:27:1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0</w:t>
        </w:r>
      </w:ins>
      <w:ins w:id="247" w:author="Terry" w:date="2017-06-01T10:27:2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%</w:t>
        </w:r>
      </w:ins>
      <w:ins w:id="248" w:author="Terry" w:date="2017-06-01T10:27:2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，</w:t>
        </w:r>
      </w:ins>
      <w:ins w:id="249" w:author="Terry" w:date="2017-06-01T10:27:2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最高可以</w:t>
        </w:r>
      </w:ins>
      <w:ins w:id="250" w:author="Terry" w:date="2017-06-01T10:27:2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做到</w:t>
        </w:r>
      </w:ins>
      <w:ins w:id="251" w:author="Terry" w:date="2017-06-01T10:27:2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90</w:t>
        </w:r>
      </w:ins>
      <w:ins w:id="252" w:author="Terry" w:date="2017-06-01T10:27:3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%</w:t>
        </w:r>
      </w:ins>
      <w:ins w:id="253" w:author="Terry" w:date="2017-06-01T10:27:3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。</w:t>
        </w:r>
      </w:ins>
    </w:p>
    <w:p>
      <w:pPr>
        <w:numPr>
          <w:ilvl w:val="0"/>
          <w:numId w:val="0"/>
        </w:numPr>
        <w:spacing w:after="0" w:line="360" w:lineRule="auto"/>
        <w:ind w:firstLine="420"/>
        <w:jc w:val="both"/>
        <w:rPr>
          <w:ins w:id="254" w:author="Terry" w:date="2017-06-01T10:28:53Z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ins w:id="255" w:author="Terry" w:date="2017-06-01T10:27:5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平行</w:t>
        </w:r>
      </w:ins>
      <w:ins w:id="256" w:author="Terry" w:date="2017-06-01T10:27:5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进口</w:t>
        </w:r>
      </w:ins>
      <w:ins w:id="257" w:author="Terry" w:date="2017-06-01T10:27:5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</w:t>
        </w:r>
      </w:ins>
      <w:ins w:id="258" w:author="Terry" w:date="2017-06-01T10:28:0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供应链</w:t>
        </w:r>
      </w:ins>
      <w:ins w:id="259" w:author="Terry" w:date="2017-06-01T10:28:1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融资</w:t>
        </w:r>
      </w:ins>
      <w:ins w:id="260" w:author="Terry" w:date="2017-06-01T10:28:1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业务</w:t>
        </w:r>
      </w:ins>
      <w:ins w:id="261" w:author="Terry" w:date="2017-06-01T10:28:1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是</w:t>
        </w:r>
      </w:ins>
      <w:ins w:id="262" w:author="Terry" w:date="2017-06-01T10:28:1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根据</w:t>
        </w:r>
      </w:ins>
      <w:ins w:id="263" w:author="Terry" w:date="2017-06-01T10:28:2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车辆</w:t>
        </w:r>
      </w:ins>
      <w:ins w:id="264" w:author="Terry" w:date="2017-06-01T10:28:2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订单的</w:t>
        </w:r>
      </w:ins>
      <w:ins w:id="265" w:author="Terry" w:date="2017-06-01T10:28:2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金额</w:t>
        </w:r>
      </w:ins>
      <w:ins w:id="266" w:author="Terry" w:date="2017-06-01T10:28:3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给予</w:t>
        </w:r>
      </w:ins>
      <w:ins w:id="267" w:author="Terry" w:date="2017-06-01T10:28:3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贷款</w:t>
        </w:r>
      </w:ins>
      <w:ins w:id="268" w:author="Terry" w:date="2017-06-01T10:28:4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额度，</w:t>
        </w:r>
      </w:ins>
      <w:ins w:id="269" w:author="Terry" w:date="2017-06-01T10:28:45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通常是</w:t>
        </w:r>
      </w:ins>
      <w:ins w:id="270" w:author="Terry" w:date="2017-06-01T10:28:5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20</w:t>
        </w:r>
      </w:ins>
      <w:ins w:id="271" w:author="Terry" w:date="2017-06-01T10:28:5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%</w:t>
        </w:r>
      </w:ins>
      <w:ins w:id="272" w:author="Terry" w:date="2017-06-01T10:28:5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以内。</w:t>
        </w:r>
      </w:ins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充值未到账怎么办？该怎么解决？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　　（首先落实投资者到哪个步骤，出现了什么样的提示）。</w:t>
      </w:r>
    </w:p>
    <w:p>
      <w:pPr>
        <w:widowControl/>
        <w:numPr>
          <w:ilvl w:val="0"/>
          <w:numId w:val="5"/>
        </w:numPr>
        <w:spacing w:line="360" w:lineRule="auto"/>
        <w:ind w:firstLine="420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收到银行扣款短信通知，账户充值却未成功，可能是托管系统延迟或者银行掉单导致。系统延迟会在10-30分钟后到账，到账后不影响正常使用。银行掉单会在对账后1-3个工作日操作退款。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　　(2)确认投资者的投资方式（</w:t>
      </w:r>
      <w:commentRangeStart w:id="5"/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网银/快捷支付）</w:t>
      </w:r>
      <w:commentRangeEnd w:id="5"/>
      <w:r>
        <w:commentReference w:id="5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szCs w:val="24"/>
          <w:lang w:val="en-US" w:eastAsia="zh-CN" w:bidi="ar"/>
          <w:rPrChange w:id="273" w:author="Terry" w:date="2017-06-01T10:32:16Z">
            <w:rPr>
              <w:rFonts w:hint="eastAsia" w:asciiTheme="majorEastAsia" w:hAnsiTheme="majorEastAsia" w:eastAsiaTheme="majorEastAsia" w:cstheme="majorEastAsia"/>
              <w:color w:val="auto"/>
              <w:kern w:val="0"/>
              <w:sz w:val="24"/>
              <w:szCs w:val="24"/>
              <w:lang w:val="en-US" w:eastAsia="zh-CN" w:bidi="ar"/>
            </w:rPr>
          </w:rPrChange>
        </w:rPr>
        <w:t>确认银行卡是否开通了网银支付功能，银行卡是否作废或者挂失，银行卡余额是否充足，卡号和密码是否一致，是否超过了银行要求的最高限额。</w:t>
      </w:r>
      <w:commentRangeStart w:id="6"/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如以上信息全部无误，银行系统数据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或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出现异常，请稍后再试。</w:t>
      </w:r>
      <w:commentRangeEnd w:id="6"/>
      <w:r>
        <w:commentReference w:id="6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12、充值提现是否可以使用信用卡操作？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　　</w:t>
      </w:r>
      <w:commentRangeStart w:id="7"/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目前只支持储蓄卡，不支持信用卡操作。</w:t>
      </w:r>
      <w:commentRangeEnd w:id="7"/>
      <w:r>
        <w:commentReference w:id="7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13、手机收不到验证码怎么办？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/>
        <w:jc w:val="both"/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szCs w:val="24"/>
          <w:lang w:val="en-US" w:eastAsia="zh-CN" w:bidi="ar"/>
          <w:rPrChange w:id="274" w:author="Terry" w:date="2017-06-01T10:36:10Z">
            <w:rPr>
              <w:rFonts w:hint="eastAsia" w:asciiTheme="majorEastAsia" w:hAnsiTheme="majorEastAsia" w:eastAsiaTheme="majorEastAsia" w:cstheme="majorEastAsia"/>
              <w:color w:val="auto"/>
              <w:kern w:val="0"/>
              <w:sz w:val="24"/>
              <w:szCs w:val="24"/>
              <w:lang w:val="en-US" w:eastAsia="zh-CN" w:bidi="ar"/>
            </w:rPr>
          </w:rPrChange>
        </w:rPr>
      </w:pPr>
      <w:r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szCs w:val="24"/>
          <w:lang w:val="en-US" w:eastAsia="zh-CN" w:bidi="ar"/>
          <w:rPrChange w:id="275" w:author="Terry" w:date="2017-06-01T10:36:10Z">
            <w:rPr>
              <w:rFonts w:hint="eastAsia" w:asciiTheme="majorEastAsia" w:hAnsiTheme="majorEastAsia" w:eastAsiaTheme="majorEastAsia" w:cstheme="majorEastAsia"/>
              <w:color w:val="auto"/>
              <w:kern w:val="0"/>
              <w:sz w:val="24"/>
              <w:szCs w:val="24"/>
              <w:lang w:val="en-US" w:eastAsia="zh-CN" w:bidi="ar"/>
            </w:rPr>
          </w:rPrChange>
        </w:rPr>
        <w:t>首先查看手机是否安装拦截软件，查看拦截记录或垃圾短信。或者稍等片刻，待60秒后重新发送验证码再次认证。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14、计息规则是什么样的？投标成功但是还没有计息是否可以撤资？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　　我们是满标后</w:t>
      </w:r>
      <w:del w:id="276" w:author="Terry" w:date="2017-06-01T10:36:29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次日</w:delText>
        </w:r>
      </w:del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开始计息。</w:t>
      </w:r>
      <w:commentRangeStart w:id="8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投标成功后不能撤资。</w:t>
      </w:r>
      <w:commentRangeEnd w:id="8"/>
      <w:r>
        <w:commentReference w:id="8"/>
      </w:r>
    </w:p>
    <w:p>
      <w:pPr>
        <w:numPr>
          <w:ilvl w:val="0"/>
          <w:numId w:val="6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你们满标大约需要多久？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　  </w:t>
      </w:r>
      <w:ins w:id="277" w:author="Terry" w:date="2017-06-01T17:57:2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一般</w:t>
        </w:r>
      </w:ins>
      <w:ins w:id="278" w:author="Terry" w:date="2017-06-01T17:57:3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是</w:t>
        </w:r>
      </w:ins>
      <w:ins w:id="279" w:author="Terry" w:date="2017-06-01T17:57:3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当天</w:t>
        </w:r>
      </w:ins>
      <w:ins w:id="280" w:author="Terry" w:date="2017-06-01T17:57:36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满标</w:t>
        </w:r>
      </w:ins>
      <w:ins w:id="281" w:author="Terry" w:date="2017-06-01T17:57:43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，</w:t>
        </w:r>
      </w:ins>
      <w:ins w:id="282" w:author="Terry" w:date="2017-06-01T17:57:5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也有</w:t>
        </w:r>
      </w:ins>
      <w:ins w:id="283" w:author="Terry" w:date="2017-06-01T17:57:58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次日</w:t>
        </w:r>
      </w:ins>
      <w:del w:id="284" w:author="Terry" w:date="2017-06-01T17:58:0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0000FF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1-</w:delText>
        </w:r>
      </w:del>
      <w:del w:id="285" w:author="Terry" w:date="2017-06-01T17:58:00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0000FF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delText>2天</w:delText>
        </w:r>
      </w:del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color="auto" w:fill="FFFFFF"/>
          <w:lang w:val="en-US" w:eastAsia="zh-CN"/>
        </w:rPr>
        <w:t>满标</w:t>
      </w:r>
      <w:ins w:id="286" w:author="Terry" w:date="2017-06-01T17:58:04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0000FF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的</w:t>
        </w:r>
      </w:ins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color="auto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如果充值了，但是没投标，提现是否需要费用？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ins w:id="287" w:author="Terry" w:date="2017-06-01T17:58:47Z">
        <w:r>
          <w:rPr>
            <w:rFonts w:hint="eastAsia" w:asciiTheme="majorEastAsia" w:hAnsiTheme="majorEastAsia" w:eastAsiaTheme="majorEastAsia" w:cstheme="majorEastAsia"/>
            <w:color w:val="auto"/>
            <w:kern w:val="0"/>
            <w:sz w:val="24"/>
            <w:szCs w:val="24"/>
            <w:lang w:val="en-US" w:eastAsia="zh-CN" w:bidi="ar"/>
          </w:rPr>
          <w:t xml:space="preserve"> </w:t>
        </w:r>
      </w:ins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充值未投标提现，盛付通仍需收取每笔2元手续费。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17、投资的时候为什么会出现资金冻结？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   在您投资后且标未满时，</w:t>
      </w:r>
      <w:r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szCs w:val="24"/>
          <w:lang w:val="en-US" w:eastAsia="zh-CN" w:bidi="ar"/>
        </w:rPr>
        <w:t>为了保证您对该项目的投资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，您投出的资金将会被短暂冻结，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满标即解冻投标成功。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18、贷款客户提前还款的利息怎么算？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0000FF"/>
          <w:sz w:val="24"/>
          <w:szCs w:val="24"/>
          <w:lang w:val="en-US" w:eastAsia="zh-CN"/>
        </w:rPr>
        <w:t xml:space="preserve">实际用款期限+3天利息。 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19、</w:t>
      </w:r>
      <w:commentRangeStart w:id="9"/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客户是否可以进行债权转让？怎么样操作？</w:t>
      </w:r>
    </w:p>
    <w:p>
      <w:pPr>
        <w:numPr>
          <w:ilvl w:val="0"/>
          <w:numId w:val="0"/>
        </w:numPr>
        <w:spacing w:after="0" w:line="360" w:lineRule="auto"/>
        <w:ind w:firstLine="420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有债权转让功能，登录账号，点击“我的账户”，点击债权转让进行操作。</w:t>
      </w:r>
      <w:commentRangeEnd w:id="9"/>
      <w:r>
        <w:rPr>
          <w:color w:val="FF0000"/>
        </w:rPr>
        <w:commentReference w:id="9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20、</w:t>
      </w:r>
      <w:commentRangeStart w:id="1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银行卡绑定错误怎么更改？</w:t>
      </w:r>
      <w:commentRangeEnd w:id="10"/>
      <w:r>
        <w:commentReference w:id="10"/>
      </w:r>
    </w:p>
    <w:p>
      <w:pPr>
        <w:numPr>
          <w:ilvl w:val="0"/>
          <w:numId w:val="0"/>
        </w:numPr>
        <w:spacing w:after="0" w:line="360" w:lineRule="auto"/>
        <w:jc w:val="both"/>
        <w:rPr>
          <w:ins w:id="288" w:author="Terry" w:date="2017-06-01T11:21:39Z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instrText xml:space="preserve"> HYPERLINK "mailto:提现失败可能是因为您当时注册用户的时候银行卡绑定错误导致的。如果出现这种情况需要提供您身份证正反面原件照片、申请人身份证持证照片、所属平台的个人注册信息截图，旧卡原件正反面照片（如有）、旧卡柜台打印版交易流水(含清晰卡号及银行公章）和身份证一起拍照或旧卡的挂失注销证明（含清洗卡号及银行公章）和身份证一起拍照或旧卡的网银明细（含清晰卡号）和身份证一起拍照。并发送至盛付通接受邮箱oot_sdp@shengpay.comshenhe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如果出现这种情况需要提供您身份证正反面原件照片、申请人身份证持证照片、所属平台的个人注册信息截图，旧卡原件正反面照片（如有）、旧卡柜台打印版交易流水(含清晰卡号及银行公章）和身份证一起拍照或旧卡的挂失注销证明（含清洗卡号及银行公章）和身份证一起拍照或旧卡的网银明细（含清晰卡号）和身份证一起拍照。并发送至盛付通接受邮箱oot_sdp@shengpay.c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审核需1-2个工作日。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ins w:id="289" w:author="Terry" w:date="2017-06-01T11:21:41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 xml:space="preserve">  </w:t>
        </w:r>
      </w:ins>
      <w:ins w:id="290" w:author="Terry" w:date="2017-06-01T11:21:42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 xml:space="preserve">  </w:t>
        </w:r>
      </w:ins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或登录账号，登录我的账户，点击预约投标，点击《账户资金代扣》下方有删除提现银行卡，点击进行更改。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21、提现单笔有没有最高限额？</w:t>
      </w:r>
    </w:p>
    <w:p>
      <w:pPr>
        <w:numPr>
          <w:ilvl w:val="0"/>
          <w:numId w:val="0"/>
        </w:numPr>
        <w:spacing w:after="0" w:line="360" w:lineRule="auto"/>
        <w:jc w:val="both"/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   单笔限额最高100万，单日累计限额最高300万，</w:t>
      </w:r>
      <w:commentRangeStart w:id="11"/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highlight w:val="yellow"/>
          <w:lang w:val="en-US" w:eastAsia="zh-CN"/>
        </w:rPr>
        <w:t>单账户单身份证</w:t>
      </w:r>
      <w:commentRangeEnd w:id="11"/>
      <w:r>
        <w:rPr>
          <w:color w:val="FF0000"/>
        </w:rPr>
        <w:commentReference w:id="11"/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单日最高3笔。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22、提现失败是因为什么原因？怎么解决？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highlight w:val="yellow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 xml:space="preserve">   （首先了解客户现在的操作页面，出现什么样的提示）。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highlight w:val="yellow"/>
          <w:shd w:val="clear" w:color="auto" w:fill="FFFFFF"/>
        </w:rPr>
        <w:t>如果系统出现提现失败请您核对是否出现以下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highlight w:val="yellow"/>
          <w:shd w:val="clear" w:color="auto" w:fill="FFFFFF"/>
          <w:lang w:eastAsia="zh-CN"/>
        </w:rPr>
        <w:t>问题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highlight w:val="yellow"/>
          <w:shd w:val="clear" w:color="auto" w:fill="FFFFFF"/>
        </w:rPr>
        <w:t>：</w:t>
      </w:r>
    </w:p>
    <w:p>
      <w:pPr>
        <w:numPr>
          <w:ilvl w:val="0"/>
          <w:numId w:val="7"/>
        </w:numPr>
        <w:spacing w:line="360" w:lineRule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身份证未上传或实名认证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未通过。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请重新提交身份认证申请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。</w:t>
      </w:r>
    </w:p>
    <w:p>
      <w:pPr>
        <w:numPr>
          <w:ilvl w:val="0"/>
          <w:numId w:val="7"/>
        </w:numPr>
        <w:spacing w:line="360" w:lineRule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银行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账号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和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户名不符。如出现绑定银行卡信息错误而导致提现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失败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，请登录账户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  <w:lang w:eastAsia="zh-CN"/>
        </w:rPr>
        <w:t>申请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解绑银行卡或提交资料发送邮件至盛付通邮箱。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23、手机端怎么登陆？提现和充值有没有影响？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使用手机浏览器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highlight w:val="yellow"/>
          <w:shd w:val="clear" w:color="auto" w:fill="FFFFFF"/>
        </w:rPr>
        <w:t>登录我们官方网址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FFFFFF"/>
        </w:rPr>
        <w:t>，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highlight w:val="yellow"/>
          <w:shd w:val="clear" w:color="auto" w:fill="FFFFFF"/>
        </w:rPr>
        <w:t>正常操作无任何影响。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24、为什么要填写开户行支行？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  </w:t>
      </w:r>
      <w:commentRangeStart w:id="12"/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银行规定跨行汇款需要明确到开户行的支行，开户行写错或漏写，提现一定会被退回，为了保证资金能够安全到达您的账户，请准确填写具体提现银行卡信息。</w:t>
      </w:r>
      <w:commentRangeEnd w:id="12"/>
      <w:r>
        <w:commentReference w:id="12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25、为什么会出现提现冻结的情况？</w:t>
      </w:r>
      <w:del w:id="291" w:author="Terry" w:date="2017-06-01T11:25:51Z">
        <w:r>
          <w:rPr>
            <w:rFonts w:hint="eastAsia" w:asciiTheme="majorEastAsia" w:hAnsiTheme="majorEastAsia" w:eastAsiaTheme="majorEastAsia" w:cstheme="majorEastAsia"/>
            <w:color w:val="auto"/>
            <w:kern w:val="0"/>
            <w:sz w:val="24"/>
            <w:szCs w:val="24"/>
            <w:lang w:val="en-US" w:eastAsia="zh-CN" w:bidi="ar"/>
          </w:rPr>
          <w:delText>怎么解决？</w:delText>
        </w:r>
      </w:del>
    </w:p>
    <w:p>
      <w:pPr>
        <w:spacing w:line="360" w:lineRule="auto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highlight w:val="yellow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highlight w:val="yellow"/>
        </w:rPr>
        <w:t>提现冻结是您在平台申请提现时，该请求会通过第三方资金托管平台与对应银行进行数据对接，中间会需要一定的时间，待盛付通与银行完成资金的流动手续之后资金便会提现成功。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26、加息券怎么用？有没有金额限制？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投标操作进行时，投标金额的上方有选择加息券的选项，直接点击使用就可以。无金额限制。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27、客户违约了，你们都怎么处理？</w:t>
      </w:r>
    </w:p>
    <w:p>
      <w:pPr>
        <w:numPr>
          <w:ilvl w:val="0"/>
          <w:numId w:val="0"/>
        </w:numPr>
        <w:spacing w:after="0" w:line="360" w:lineRule="auto"/>
        <w:ind w:firstLine="42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color="auto" w:fill="FFFFFF"/>
          <w:lang w:val="en-US" w:eastAsia="zh-CN"/>
        </w:rPr>
        <w:t>如果借款人出现逾期或者无力偿还时，公司是先行垫付的，客户违约我们有权处理质押车辆。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28、成功投标后什么时候开始回款？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color="auto" w:fill="FFFFFF"/>
          <w:lang w:val="en-US" w:eastAsia="zh-CN"/>
        </w:rPr>
        <w:t>回款是在还款结束日的当日，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节假日顺延</w:t>
      </w:r>
      <w:ins w:id="292" w:author="Terry" w:date="2017-06-01T18:12:17Z">
        <w:r>
          <w:rPr>
            <w:rFonts w:hint="eastAsia" w:asciiTheme="majorEastAsia" w:hAnsiTheme="majorEastAsia" w:eastAsiaTheme="majorEastAsia" w:cstheme="majorEastAsia"/>
            <w:b w:val="0"/>
            <w:i w:val="0"/>
            <w:caps w:val="0"/>
            <w:color w:val="auto"/>
            <w:spacing w:val="0"/>
            <w:sz w:val="24"/>
            <w:szCs w:val="24"/>
            <w:u w:val="none"/>
            <w:shd w:val="clear" w:color="auto" w:fill="FFFFFF"/>
            <w:lang w:val="en-US" w:eastAsia="zh-CN"/>
          </w:rPr>
          <w:t>。</w:t>
        </w:r>
      </w:ins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29、如何查看借款协议？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   在投资成功后，会有电子版的借款协议，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highlight w:val="yellow"/>
          <w:lang w:val="en-US" w:eastAsia="zh-CN" w:bidi="ar"/>
          <w:rPrChange w:id="293" w:author="Terry" w:date="2017-06-01T11:29:32Z">
            <w:rPr>
              <w:rFonts w:hint="eastAsia" w:asciiTheme="majorEastAsia" w:hAnsiTheme="majorEastAsia" w:eastAsiaTheme="majorEastAsia" w:cstheme="majorEastAsia"/>
              <w:color w:val="auto"/>
              <w:kern w:val="0"/>
              <w:sz w:val="24"/>
              <w:szCs w:val="24"/>
              <w:lang w:val="en-US" w:eastAsia="zh-CN" w:bidi="ar"/>
            </w:rPr>
          </w:rPrChange>
        </w:rPr>
        <w:t>此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协议可以在“个人中心”页面中的“投资明细”列表中查看，您可以随时查看所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有的协议文本。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erry" w:date="2017-06-01T10:10:20Z" w:initials="Terry">
    <w:p>
      <w:pPr>
        <w:pStyle w:val="2"/>
        <w:rPr>
          <w:rFonts w:hint="eastAsia" w:eastAsia="宋体"/>
          <w:lang w:val="en-US" w:eastAsia="zh-CN"/>
        </w:rPr>
      </w:pPr>
      <w:ins w:id="0" w:author="Terry" w:date="2017-06-01T10:10:24Z">
        <w:r>
          <w:rPr>
            <w:rFonts w:hint="eastAsia"/>
            <w:lang w:val="en-US" w:eastAsia="zh-CN"/>
          </w:rPr>
          <w:t>这</w:t>
        </w:r>
      </w:ins>
      <w:ins w:id="1" w:author="Terry" w:date="2017-06-01T10:10:25Z">
        <w:r>
          <w:rPr>
            <w:rFonts w:hint="eastAsia"/>
            <w:lang w:val="en-US" w:eastAsia="zh-CN"/>
          </w:rPr>
          <w:t>个</w:t>
        </w:r>
      </w:ins>
      <w:ins w:id="2" w:author="Terry" w:date="2017-06-01T10:10:26Z">
        <w:r>
          <w:rPr>
            <w:rFonts w:hint="eastAsia"/>
            <w:lang w:val="en-US" w:eastAsia="zh-CN"/>
          </w:rPr>
          <w:t>地方</w:t>
        </w:r>
      </w:ins>
      <w:ins w:id="3" w:author="Terry" w:date="2017-06-01T10:10:27Z">
        <w:r>
          <w:rPr>
            <w:rFonts w:hint="eastAsia"/>
            <w:lang w:val="en-US" w:eastAsia="zh-CN"/>
          </w:rPr>
          <w:t>可以</w:t>
        </w:r>
      </w:ins>
      <w:ins w:id="4" w:author="Terry" w:date="2017-06-01T10:10:29Z">
        <w:r>
          <w:rPr>
            <w:rFonts w:hint="eastAsia"/>
            <w:lang w:val="en-US" w:eastAsia="zh-CN"/>
          </w:rPr>
          <w:t>加入</w:t>
        </w:r>
      </w:ins>
      <w:ins w:id="5" w:author="Terry" w:date="2017-06-01T10:10:34Z">
        <w:r>
          <w:rPr>
            <w:rFonts w:hint="eastAsia"/>
            <w:lang w:val="en-US" w:eastAsia="zh-CN"/>
          </w:rPr>
          <w:t>为什么</w:t>
        </w:r>
      </w:ins>
      <w:ins w:id="6" w:author="Terry" w:date="2017-06-01T10:10:35Z">
        <w:r>
          <w:rPr>
            <w:rFonts w:hint="eastAsia"/>
            <w:lang w:val="en-US" w:eastAsia="zh-CN"/>
          </w:rPr>
          <w:t>没有</w:t>
        </w:r>
      </w:ins>
      <w:ins w:id="7" w:author="Terry" w:date="2017-06-01T10:10:38Z">
        <w:r>
          <w:rPr>
            <w:rFonts w:hint="eastAsia"/>
            <w:lang w:val="en-US" w:eastAsia="zh-CN"/>
          </w:rPr>
          <w:t>开展</w:t>
        </w:r>
      </w:ins>
      <w:ins w:id="8" w:author="Terry" w:date="2017-06-01T10:10:41Z">
        <w:r>
          <w:rPr>
            <w:rFonts w:hint="eastAsia"/>
            <w:lang w:val="en-US" w:eastAsia="zh-CN"/>
          </w:rPr>
          <w:t>外地</w:t>
        </w:r>
      </w:ins>
      <w:ins w:id="9" w:author="Terry" w:date="2017-06-01T10:10:45Z">
        <w:r>
          <w:rPr>
            <w:rFonts w:hint="eastAsia"/>
            <w:lang w:val="en-US" w:eastAsia="zh-CN"/>
          </w:rPr>
          <w:t>业务</w:t>
        </w:r>
      </w:ins>
      <w:ins w:id="10" w:author="Terry" w:date="2017-06-01T10:10:46Z">
        <w:r>
          <w:rPr>
            <w:rFonts w:hint="eastAsia"/>
            <w:lang w:val="en-US" w:eastAsia="zh-CN"/>
          </w:rPr>
          <w:t>的</w:t>
        </w:r>
      </w:ins>
      <w:ins w:id="11" w:author="Terry" w:date="2017-06-01T10:10:47Z">
        <w:r>
          <w:rPr>
            <w:rFonts w:hint="eastAsia"/>
            <w:lang w:val="en-US" w:eastAsia="zh-CN"/>
          </w:rPr>
          <w:t>解释</w:t>
        </w:r>
      </w:ins>
      <w:ins w:id="12" w:author="Terry" w:date="2017-06-01T10:10:48Z">
        <w:r>
          <w:rPr>
            <w:rFonts w:hint="eastAsia"/>
            <w:lang w:val="en-US" w:eastAsia="zh-CN"/>
          </w:rPr>
          <w:t>。</w:t>
        </w:r>
      </w:ins>
    </w:p>
  </w:comment>
  <w:comment w:id="1" w:author="Terry" w:date="2017-06-01T10:12:52Z" w:initials="Terry">
    <w:p>
      <w:pPr>
        <w:pStyle w:val="2"/>
        <w:rPr>
          <w:rFonts w:hint="eastAsia" w:eastAsia="宋体"/>
          <w:lang w:val="en-US" w:eastAsia="zh-CN"/>
        </w:rPr>
      </w:pPr>
      <w:ins w:id="13" w:author="Terry" w:date="2017-06-01T10:12:55Z">
        <w:r>
          <w:rPr>
            <w:rFonts w:hint="eastAsia"/>
            <w:lang w:val="en-US" w:eastAsia="zh-CN"/>
          </w:rPr>
          <w:t>为什么</w:t>
        </w:r>
      </w:ins>
      <w:ins w:id="14" w:author="Terry" w:date="2017-06-01T10:12:56Z">
        <w:r>
          <w:rPr>
            <w:rFonts w:hint="eastAsia"/>
            <w:lang w:val="en-US" w:eastAsia="zh-CN"/>
          </w:rPr>
          <w:t>还</w:t>
        </w:r>
      </w:ins>
      <w:ins w:id="15" w:author="Terry" w:date="2017-06-01T10:13:01Z">
        <w:r>
          <w:rPr>
            <w:rFonts w:hint="eastAsia"/>
            <w:lang w:val="en-US" w:eastAsia="zh-CN"/>
          </w:rPr>
          <w:t>要</w:t>
        </w:r>
      </w:ins>
      <w:ins w:id="16" w:author="Terry" w:date="2017-06-01T10:13:02Z">
        <w:r>
          <w:rPr>
            <w:rFonts w:hint="eastAsia"/>
            <w:lang w:val="en-US" w:eastAsia="zh-CN"/>
          </w:rPr>
          <w:t>保留</w:t>
        </w:r>
      </w:ins>
      <w:ins w:id="17" w:author="Terry" w:date="2017-06-01T10:13:03Z">
        <w:r>
          <w:rPr>
            <w:rFonts w:hint="eastAsia"/>
            <w:lang w:val="en-US" w:eastAsia="zh-CN"/>
          </w:rPr>
          <w:t>这样</w:t>
        </w:r>
      </w:ins>
      <w:ins w:id="18" w:author="Terry" w:date="2017-06-01T10:13:04Z">
        <w:r>
          <w:rPr>
            <w:rFonts w:hint="eastAsia"/>
            <w:lang w:val="en-US" w:eastAsia="zh-CN"/>
          </w:rPr>
          <w:t>的</w:t>
        </w:r>
      </w:ins>
      <w:ins w:id="19" w:author="Terry" w:date="2017-06-01T10:13:05Z">
        <w:r>
          <w:rPr>
            <w:rFonts w:hint="eastAsia"/>
            <w:lang w:val="en-US" w:eastAsia="zh-CN"/>
          </w:rPr>
          <w:t>问题</w:t>
        </w:r>
      </w:ins>
      <w:ins w:id="20" w:author="Terry" w:date="2017-06-01T10:13:07Z">
        <w:r>
          <w:rPr>
            <w:rFonts w:hint="eastAsia"/>
            <w:lang w:val="en-US" w:eastAsia="zh-CN"/>
          </w:rPr>
          <w:t>，</w:t>
        </w:r>
      </w:ins>
      <w:ins w:id="21" w:author="Terry" w:date="2017-06-01T10:13:14Z">
        <w:r>
          <w:rPr>
            <w:rFonts w:hint="eastAsia"/>
            <w:lang w:val="en-US" w:eastAsia="zh-CN"/>
          </w:rPr>
          <w:t>这是</w:t>
        </w:r>
      </w:ins>
      <w:ins w:id="22" w:author="Terry" w:date="2017-06-01T10:13:24Z">
        <w:r>
          <w:rPr>
            <w:rFonts w:hint="eastAsia"/>
            <w:lang w:val="en-US" w:eastAsia="zh-CN"/>
          </w:rPr>
          <w:t>不是对</w:t>
        </w:r>
      </w:ins>
      <w:ins w:id="23" w:author="Terry" w:date="2017-06-01T10:13:28Z">
        <w:r>
          <w:rPr>
            <w:rFonts w:hint="eastAsia"/>
            <w:lang w:val="en-US" w:eastAsia="zh-CN"/>
          </w:rPr>
          <w:t>业务</w:t>
        </w:r>
      </w:ins>
      <w:ins w:id="24" w:author="Terry" w:date="2017-06-01T10:13:31Z">
        <w:r>
          <w:rPr>
            <w:rFonts w:hint="eastAsia"/>
            <w:lang w:val="en-US" w:eastAsia="zh-CN"/>
          </w:rPr>
          <w:t>不熟练的</w:t>
        </w:r>
      </w:ins>
      <w:ins w:id="25" w:author="Terry" w:date="2017-06-01T10:13:32Z">
        <w:r>
          <w:rPr>
            <w:rFonts w:hint="eastAsia"/>
            <w:lang w:val="en-US" w:eastAsia="zh-CN"/>
          </w:rPr>
          <w:t>表现</w:t>
        </w:r>
      </w:ins>
      <w:ins w:id="26" w:author="Terry" w:date="2017-06-01T10:13:33Z">
        <w:r>
          <w:rPr>
            <w:rFonts w:hint="eastAsia"/>
            <w:lang w:val="en-US" w:eastAsia="zh-CN"/>
          </w:rPr>
          <w:t>？</w:t>
        </w:r>
      </w:ins>
    </w:p>
  </w:comment>
  <w:comment w:id="2" w:author="Terry" w:date="2017-06-01T10:14:08Z" w:initials="Terry">
    <w:p>
      <w:pPr>
        <w:pStyle w:val="2"/>
        <w:rPr>
          <w:ins w:id="27" w:author="Terry" w:date="2017-06-01T10:14:47Z"/>
          <w:rFonts w:hint="eastAsia"/>
          <w:lang w:val="en-US" w:eastAsia="zh-CN"/>
        </w:rPr>
      </w:pPr>
    </w:p>
    <w:p>
      <w:pPr>
        <w:pStyle w:val="2"/>
        <w:numPr>
          <w:ilvl w:val="0"/>
          <w:numId w:val="1"/>
          <w:ins w:id="29" w:author="Terry" w:date="2017-06-01T10:14:56Z"/>
        </w:numPr>
        <w:rPr>
          <w:ins w:id="30" w:author="Terry" w:date="2017-06-01T10:14:56Z"/>
          <w:rFonts w:hint="eastAsia"/>
          <w:lang w:val="en-US" w:eastAsia="zh-CN"/>
        </w:rPr>
        <w:pPrChange w:id="28" w:author="Terry" w:date="2017-06-01T10:14:56Z">
          <w:pPr>
            <w:pStyle w:val="2"/>
          </w:pPr>
        </w:pPrChange>
      </w:pPr>
      <w:ins w:id="31" w:author="Terry" w:date="2017-06-01T10:14:16Z">
        <w:r>
          <w:rPr>
            <w:rFonts w:hint="eastAsia"/>
            <w:lang w:val="en-US" w:eastAsia="zh-CN"/>
          </w:rPr>
          <w:t>把</w:t>
        </w:r>
      </w:ins>
      <w:ins w:id="32" w:author="Terry" w:date="2017-06-01T10:14:21Z">
        <w:r>
          <w:rPr>
            <w:rFonts w:hint="eastAsia"/>
            <w:lang w:val="en-US" w:eastAsia="zh-CN"/>
          </w:rPr>
          <w:t>法律</w:t>
        </w:r>
      </w:ins>
      <w:ins w:id="33" w:author="Terry" w:date="2017-06-01T10:14:22Z">
        <w:r>
          <w:rPr>
            <w:rFonts w:hint="eastAsia"/>
            <w:lang w:val="en-US" w:eastAsia="zh-CN"/>
          </w:rPr>
          <w:t>名字</w:t>
        </w:r>
      </w:ins>
      <w:ins w:id="34" w:author="Terry" w:date="2017-06-01T10:14:28Z">
        <w:r>
          <w:rPr>
            <w:rFonts w:hint="eastAsia"/>
            <w:lang w:val="en-US" w:eastAsia="zh-CN"/>
          </w:rPr>
          <w:t>全部</w:t>
        </w:r>
      </w:ins>
      <w:ins w:id="35" w:author="Terry" w:date="2017-06-01T10:14:30Z">
        <w:r>
          <w:rPr>
            <w:rFonts w:hint="eastAsia"/>
            <w:lang w:val="en-US" w:eastAsia="zh-CN"/>
          </w:rPr>
          <w:t>喊出来，</w:t>
        </w:r>
      </w:ins>
      <w:ins w:id="36" w:author="Terry" w:date="2017-06-01T10:14:33Z">
        <w:r>
          <w:rPr>
            <w:rFonts w:hint="eastAsia"/>
            <w:lang w:val="en-US" w:eastAsia="zh-CN"/>
          </w:rPr>
          <w:t>显得</w:t>
        </w:r>
      </w:ins>
      <w:ins w:id="37" w:author="Terry" w:date="2017-06-01T10:14:36Z">
        <w:r>
          <w:rPr>
            <w:rFonts w:hint="eastAsia"/>
            <w:lang w:val="en-US" w:eastAsia="zh-CN"/>
          </w:rPr>
          <w:t>太正式了</w:t>
        </w:r>
      </w:ins>
      <w:ins w:id="38" w:author="Terry" w:date="2017-06-01T10:14:56Z">
        <w:r>
          <w:rPr>
            <w:rFonts w:hint="eastAsia"/>
            <w:lang w:val="en-US" w:eastAsia="zh-CN"/>
          </w:rPr>
          <w:t>；</w:t>
        </w:r>
      </w:ins>
    </w:p>
    <w:p>
      <w:pPr>
        <w:pStyle w:val="2"/>
        <w:numPr>
          <w:ilvl w:val="0"/>
          <w:numId w:val="1"/>
          <w:ins w:id="40" w:author="Terry" w:date="2017-06-01T10:14:56Z"/>
        </w:numPr>
        <w:rPr>
          <w:rFonts w:hint="eastAsia"/>
          <w:lang w:val="en-US" w:eastAsia="zh-CN"/>
        </w:rPr>
        <w:pPrChange w:id="39" w:author="Terry" w:date="2017-06-01T10:14:56Z">
          <w:pPr>
            <w:pStyle w:val="2"/>
          </w:pPr>
        </w:pPrChange>
      </w:pPr>
      <w:ins w:id="41" w:author="Terry" w:date="2017-06-01T10:15:03Z">
        <w:r>
          <w:rPr>
            <w:rFonts w:hint="eastAsia"/>
            <w:lang w:val="en-US" w:eastAsia="zh-CN"/>
          </w:rPr>
          <w:t>这个</w:t>
        </w:r>
      </w:ins>
      <w:ins w:id="42" w:author="Terry" w:date="2017-06-01T10:15:04Z">
        <w:r>
          <w:rPr>
            <w:rFonts w:hint="eastAsia"/>
            <w:lang w:val="en-US" w:eastAsia="zh-CN"/>
          </w:rPr>
          <w:t>问题</w:t>
        </w:r>
      </w:ins>
      <w:ins w:id="43" w:author="Terry" w:date="2017-06-01T10:15:05Z">
        <w:r>
          <w:rPr>
            <w:rFonts w:hint="eastAsia"/>
            <w:lang w:val="en-US" w:eastAsia="zh-CN"/>
          </w:rPr>
          <w:t>的</w:t>
        </w:r>
      </w:ins>
      <w:ins w:id="44" w:author="Terry" w:date="2017-06-01T10:15:06Z">
        <w:r>
          <w:rPr>
            <w:rFonts w:hint="eastAsia"/>
            <w:lang w:val="en-US" w:eastAsia="zh-CN"/>
          </w:rPr>
          <w:t>回答</w:t>
        </w:r>
      </w:ins>
      <w:ins w:id="45" w:author="Terry" w:date="2017-06-01T10:15:11Z">
        <w:r>
          <w:rPr>
            <w:rFonts w:hint="eastAsia"/>
            <w:lang w:val="en-US" w:eastAsia="zh-CN"/>
          </w:rPr>
          <w:t>不应该</w:t>
        </w:r>
      </w:ins>
      <w:ins w:id="46" w:author="Terry" w:date="2017-06-01T10:15:13Z">
        <w:r>
          <w:rPr>
            <w:rFonts w:hint="eastAsia"/>
            <w:lang w:val="en-US" w:eastAsia="zh-CN"/>
          </w:rPr>
          <w:t>仅仅</w:t>
        </w:r>
      </w:ins>
      <w:ins w:id="47" w:author="Terry" w:date="2017-06-01T10:15:17Z">
        <w:r>
          <w:rPr>
            <w:rFonts w:hint="eastAsia"/>
            <w:lang w:val="en-US" w:eastAsia="zh-CN"/>
          </w:rPr>
          <w:t>是这么</w:t>
        </w:r>
      </w:ins>
      <w:ins w:id="48" w:author="Terry" w:date="2017-06-01T10:15:19Z">
        <w:r>
          <w:rPr>
            <w:rFonts w:hint="eastAsia"/>
            <w:lang w:val="en-US" w:eastAsia="zh-CN"/>
          </w:rPr>
          <w:t>简单</w:t>
        </w:r>
      </w:ins>
      <w:ins w:id="49" w:author="Terry" w:date="2017-06-01T10:15:20Z">
        <w:r>
          <w:rPr>
            <w:rFonts w:hint="eastAsia"/>
            <w:lang w:val="en-US" w:eastAsia="zh-CN"/>
          </w:rPr>
          <w:t>，</w:t>
        </w:r>
      </w:ins>
      <w:ins w:id="50" w:author="Terry" w:date="2017-06-01T10:15:21Z">
        <w:r>
          <w:rPr>
            <w:rFonts w:hint="eastAsia"/>
            <w:lang w:val="en-US" w:eastAsia="zh-CN"/>
          </w:rPr>
          <w:t>可以</w:t>
        </w:r>
      </w:ins>
      <w:ins w:id="51" w:author="Terry" w:date="2017-06-01T10:15:23Z">
        <w:r>
          <w:rPr>
            <w:rFonts w:hint="eastAsia"/>
            <w:lang w:val="en-US" w:eastAsia="zh-CN"/>
          </w:rPr>
          <w:t>展开</w:t>
        </w:r>
      </w:ins>
      <w:ins w:id="52" w:author="Terry" w:date="2017-06-01T10:15:27Z">
        <w:r>
          <w:rPr>
            <w:rFonts w:hint="eastAsia"/>
            <w:lang w:val="en-US" w:eastAsia="zh-CN"/>
          </w:rPr>
          <w:t>些</w:t>
        </w:r>
      </w:ins>
      <w:ins w:id="53" w:author="Terry" w:date="2017-06-01T10:15:28Z">
        <w:r>
          <w:rPr>
            <w:rFonts w:hint="eastAsia"/>
            <w:lang w:val="en-US" w:eastAsia="zh-CN"/>
          </w:rPr>
          <w:t>；</w:t>
        </w:r>
      </w:ins>
    </w:p>
  </w:comment>
  <w:comment w:id="3" w:author="Terry" w:date="2017-06-01T10:18:03Z" w:initials="Terry">
    <w:p>
      <w:pPr>
        <w:pStyle w:val="2"/>
        <w:rPr>
          <w:rFonts w:hint="eastAsia" w:eastAsia="宋体"/>
          <w:lang w:val="en-US" w:eastAsia="zh-CN"/>
        </w:rPr>
      </w:pPr>
      <w:ins w:id="54" w:author="Terry" w:date="2017-06-01T10:18:09Z">
        <w:r>
          <w:rPr>
            <w:rFonts w:hint="eastAsia"/>
            <w:lang w:val="en-US" w:eastAsia="zh-CN"/>
          </w:rPr>
          <w:t>可以</w:t>
        </w:r>
      </w:ins>
      <w:ins w:id="55" w:author="Terry" w:date="2017-06-01T10:18:11Z">
        <w:r>
          <w:rPr>
            <w:rFonts w:hint="eastAsia"/>
            <w:lang w:val="en-US" w:eastAsia="zh-CN"/>
          </w:rPr>
          <w:t>添加，</w:t>
        </w:r>
      </w:ins>
      <w:ins w:id="56" w:author="Terry" w:date="2017-06-01T10:18:49Z">
        <w:r>
          <w:rPr>
            <w:rFonts w:hint="eastAsia"/>
            <w:lang w:val="en-US" w:eastAsia="zh-CN"/>
          </w:rPr>
          <w:t>不排除</w:t>
        </w:r>
      </w:ins>
      <w:ins w:id="57" w:author="Terry" w:date="2017-06-01T10:18:55Z">
        <w:r>
          <w:rPr>
            <w:rFonts w:hint="eastAsia"/>
            <w:lang w:val="en-US" w:eastAsia="zh-CN"/>
          </w:rPr>
          <w:t>有时候</w:t>
        </w:r>
      </w:ins>
      <w:ins w:id="58" w:author="Terry" w:date="2017-06-01T10:18:56Z">
        <w:r>
          <w:rPr>
            <w:rFonts w:hint="eastAsia"/>
            <w:lang w:val="en-US" w:eastAsia="zh-CN"/>
          </w:rPr>
          <w:t>会</w:t>
        </w:r>
      </w:ins>
      <w:ins w:id="59" w:author="Terry" w:date="2017-06-01T10:19:02Z">
        <w:r>
          <w:rPr>
            <w:rFonts w:hint="eastAsia"/>
            <w:lang w:val="en-US" w:eastAsia="zh-CN"/>
          </w:rPr>
          <w:t>因为</w:t>
        </w:r>
      </w:ins>
      <w:ins w:id="60" w:author="Terry" w:date="2017-06-01T10:19:03Z">
        <w:r>
          <w:rPr>
            <w:rFonts w:hint="eastAsia"/>
            <w:lang w:val="en-US" w:eastAsia="zh-CN"/>
          </w:rPr>
          <w:t>突发</w:t>
        </w:r>
      </w:ins>
      <w:ins w:id="61" w:author="Terry" w:date="2017-06-01T10:19:08Z">
        <w:r>
          <w:rPr>
            <w:rFonts w:hint="eastAsia"/>
            <w:lang w:val="en-US" w:eastAsia="zh-CN"/>
          </w:rPr>
          <w:t>事件</w:t>
        </w:r>
      </w:ins>
      <w:ins w:id="62" w:author="Terry" w:date="2017-06-01T10:19:11Z">
        <w:r>
          <w:rPr>
            <w:rFonts w:hint="eastAsia"/>
            <w:lang w:val="en-US" w:eastAsia="zh-CN"/>
          </w:rPr>
          <w:t>或者</w:t>
        </w:r>
      </w:ins>
      <w:ins w:id="63" w:author="Terry" w:date="2017-06-01T10:19:14Z">
        <w:r>
          <w:rPr>
            <w:rFonts w:hint="eastAsia"/>
            <w:lang w:val="en-US" w:eastAsia="zh-CN"/>
          </w:rPr>
          <w:t>其它</w:t>
        </w:r>
      </w:ins>
      <w:ins w:id="64" w:author="Terry" w:date="2017-06-01T10:19:15Z">
        <w:r>
          <w:rPr>
            <w:rFonts w:hint="eastAsia"/>
            <w:lang w:val="en-US" w:eastAsia="zh-CN"/>
          </w:rPr>
          <w:t>原因</w:t>
        </w:r>
      </w:ins>
      <w:ins w:id="65" w:author="Terry" w:date="2017-06-01T10:19:16Z">
        <w:r>
          <w:rPr>
            <w:rFonts w:hint="eastAsia"/>
            <w:lang w:val="en-US" w:eastAsia="zh-CN"/>
          </w:rPr>
          <w:t>有</w:t>
        </w:r>
      </w:ins>
      <w:ins w:id="66" w:author="Terry" w:date="2017-06-01T10:19:19Z">
        <w:r>
          <w:rPr>
            <w:rFonts w:hint="eastAsia"/>
            <w:lang w:val="en-US" w:eastAsia="zh-CN"/>
          </w:rPr>
          <w:t>延迟</w:t>
        </w:r>
      </w:ins>
      <w:ins w:id="67" w:author="Terry" w:date="2017-06-01T10:19:20Z">
        <w:r>
          <w:rPr>
            <w:rFonts w:hint="eastAsia"/>
            <w:lang w:val="en-US" w:eastAsia="zh-CN"/>
          </w:rPr>
          <w:t>。</w:t>
        </w:r>
      </w:ins>
      <w:ins w:id="68" w:author="Terry" w:date="2017-06-01T10:19:22Z">
        <w:r>
          <w:rPr>
            <w:rFonts w:hint="eastAsia"/>
            <w:lang w:val="en-US" w:eastAsia="zh-CN"/>
          </w:rPr>
          <w:t>如果</w:t>
        </w:r>
      </w:ins>
      <w:ins w:id="69" w:author="Terry" w:date="2017-06-01T10:19:26Z">
        <w:r>
          <w:rPr>
            <w:rFonts w:hint="eastAsia"/>
            <w:lang w:val="en-US" w:eastAsia="zh-CN"/>
          </w:rPr>
          <w:t>两个</w:t>
        </w:r>
      </w:ins>
      <w:ins w:id="70" w:author="Terry" w:date="2017-06-01T10:19:27Z">
        <w:r>
          <w:rPr>
            <w:rFonts w:hint="eastAsia"/>
            <w:lang w:val="en-US" w:eastAsia="zh-CN"/>
          </w:rPr>
          <w:t>工作日</w:t>
        </w:r>
      </w:ins>
      <w:ins w:id="71" w:author="Terry" w:date="2017-06-01T10:19:29Z">
        <w:r>
          <w:rPr>
            <w:rFonts w:hint="eastAsia"/>
            <w:lang w:val="en-US" w:eastAsia="zh-CN"/>
          </w:rPr>
          <w:t>之后</w:t>
        </w:r>
      </w:ins>
      <w:ins w:id="72" w:author="Terry" w:date="2017-06-01T10:19:33Z">
        <w:r>
          <w:rPr>
            <w:rFonts w:hint="eastAsia"/>
            <w:lang w:val="en-US" w:eastAsia="zh-CN"/>
          </w:rPr>
          <w:t>还没有</w:t>
        </w:r>
      </w:ins>
      <w:ins w:id="73" w:author="Terry" w:date="2017-06-01T10:19:34Z">
        <w:r>
          <w:rPr>
            <w:rFonts w:hint="eastAsia"/>
            <w:lang w:val="en-US" w:eastAsia="zh-CN"/>
          </w:rPr>
          <w:t>收到，</w:t>
        </w:r>
      </w:ins>
      <w:ins w:id="74" w:author="Terry" w:date="2017-06-01T10:19:35Z">
        <w:r>
          <w:rPr>
            <w:rFonts w:hint="eastAsia"/>
            <w:lang w:val="en-US" w:eastAsia="zh-CN"/>
          </w:rPr>
          <w:t>你</w:t>
        </w:r>
      </w:ins>
      <w:ins w:id="75" w:author="Terry" w:date="2017-06-01T10:19:36Z">
        <w:r>
          <w:rPr>
            <w:rFonts w:hint="eastAsia"/>
            <w:lang w:val="en-US" w:eastAsia="zh-CN"/>
          </w:rPr>
          <w:t>可以</w:t>
        </w:r>
      </w:ins>
      <w:ins w:id="76" w:author="Terry" w:date="2017-06-01T10:19:39Z">
        <w:r>
          <w:rPr>
            <w:rFonts w:hint="eastAsia"/>
            <w:lang w:val="en-US" w:eastAsia="zh-CN"/>
          </w:rPr>
          <w:t>打电话</w:t>
        </w:r>
      </w:ins>
      <w:ins w:id="77" w:author="Terry" w:date="2017-06-01T10:19:43Z">
        <w:r>
          <w:rPr>
            <w:rFonts w:hint="eastAsia"/>
            <w:lang w:val="en-US" w:eastAsia="zh-CN"/>
          </w:rPr>
          <w:t>给我们</w:t>
        </w:r>
      </w:ins>
      <w:ins w:id="78" w:author="Terry" w:date="2017-06-01T10:19:44Z">
        <w:r>
          <w:rPr>
            <w:rFonts w:hint="eastAsia"/>
            <w:lang w:val="en-US" w:eastAsia="zh-CN"/>
          </w:rPr>
          <w:t>。</w:t>
        </w:r>
      </w:ins>
    </w:p>
  </w:comment>
  <w:comment w:id="4" w:author="Terry" w:date="2017-06-01T10:29:05Z" w:initials="Terry">
    <w:p>
      <w:pPr>
        <w:pStyle w:val="2"/>
        <w:rPr>
          <w:rFonts w:hint="eastAsia" w:eastAsia="宋体"/>
          <w:lang w:val="en-US" w:eastAsia="zh-CN"/>
        </w:rPr>
      </w:pPr>
      <w:ins w:id="79" w:author="Terry" w:date="2017-06-01T10:29:08Z">
        <w:r>
          <w:rPr>
            <w:rFonts w:hint="eastAsia"/>
            <w:lang w:val="en-US" w:eastAsia="zh-CN"/>
          </w:rPr>
          <w:t>这个地方</w:t>
        </w:r>
      </w:ins>
      <w:ins w:id="80" w:author="Terry" w:date="2017-06-01T10:29:09Z">
        <w:r>
          <w:rPr>
            <w:rFonts w:hint="eastAsia"/>
            <w:lang w:val="en-US" w:eastAsia="zh-CN"/>
          </w:rPr>
          <w:t>需要</w:t>
        </w:r>
      </w:ins>
      <w:ins w:id="81" w:author="Terry" w:date="2017-06-01T10:29:11Z">
        <w:r>
          <w:rPr>
            <w:rFonts w:hint="eastAsia"/>
            <w:lang w:val="en-US" w:eastAsia="zh-CN"/>
          </w:rPr>
          <w:t>非常</w:t>
        </w:r>
      </w:ins>
      <w:ins w:id="82" w:author="Terry" w:date="2017-06-01T10:29:12Z">
        <w:r>
          <w:rPr>
            <w:rFonts w:hint="eastAsia"/>
            <w:lang w:val="en-US" w:eastAsia="zh-CN"/>
          </w:rPr>
          <w:t>熟悉</w:t>
        </w:r>
      </w:ins>
      <w:ins w:id="83" w:author="Terry" w:date="2017-06-01T10:29:17Z">
        <w:r>
          <w:rPr>
            <w:rFonts w:hint="eastAsia"/>
            <w:lang w:val="en-US" w:eastAsia="zh-CN"/>
          </w:rPr>
          <w:t>车辆质押</w:t>
        </w:r>
      </w:ins>
      <w:ins w:id="84" w:author="Terry" w:date="2017-06-01T10:29:18Z">
        <w:r>
          <w:rPr>
            <w:rFonts w:hint="eastAsia"/>
            <w:lang w:val="en-US" w:eastAsia="zh-CN"/>
          </w:rPr>
          <w:t>、</w:t>
        </w:r>
      </w:ins>
      <w:ins w:id="85" w:author="Terry" w:date="2017-06-01T10:29:19Z">
        <w:r>
          <w:rPr>
            <w:rFonts w:hint="eastAsia"/>
            <w:lang w:val="en-US" w:eastAsia="zh-CN"/>
          </w:rPr>
          <w:t>车辆</w:t>
        </w:r>
      </w:ins>
      <w:ins w:id="86" w:author="Terry" w:date="2017-06-01T10:29:20Z">
        <w:r>
          <w:rPr>
            <w:rFonts w:hint="eastAsia"/>
            <w:lang w:val="en-US" w:eastAsia="zh-CN"/>
          </w:rPr>
          <w:t>抵押</w:t>
        </w:r>
      </w:ins>
      <w:ins w:id="87" w:author="Terry" w:date="2017-06-01T10:29:21Z">
        <w:r>
          <w:rPr>
            <w:rFonts w:hint="eastAsia"/>
            <w:lang w:val="en-US" w:eastAsia="zh-CN"/>
          </w:rPr>
          <w:t>、</w:t>
        </w:r>
      </w:ins>
      <w:ins w:id="88" w:author="Terry" w:date="2017-06-01T10:29:23Z">
        <w:r>
          <w:rPr>
            <w:rFonts w:hint="eastAsia"/>
            <w:lang w:val="en-US" w:eastAsia="zh-CN"/>
          </w:rPr>
          <w:t>汽车</w:t>
        </w:r>
      </w:ins>
      <w:ins w:id="89" w:author="Terry" w:date="2017-06-01T10:29:25Z">
        <w:r>
          <w:rPr>
            <w:rFonts w:hint="eastAsia"/>
            <w:lang w:val="en-US" w:eastAsia="zh-CN"/>
          </w:rPr>
          <w:t>经销商</w:t>
        </w:r>
      </w:ins>
      <w:ins w:id="90" w:author="Terry" w:date="2017-06-01T10:29:30Z">
        <w:r>
          <w:rPr>
            <w:rFonts w:hint="eastAsia"/>
            <w:lang w:val="en-US" w:eastAsia="zh-CN"/>
          </w:rPr>
          <w:t>贷款</w:t>
        </w:r>
      </w:ins>
      <w:ins w:id="91" w:author="Terry" w:date="2017-06-01T10:29:31Z">
        <w:r>
          <w:rPr>
            <w:rFonts w:hint="eastAsia"/>
            <w:lang w:val="en-US" w:eastAsia="zh-CN"/>
          </w:rPr>
          <w:t>和</w:t>
        </w:r>
      </w:ins>
      <w:ins w:id="92" w:author="Terry" w:date="2017-06-01T10:29:34Z">
        <w:r>
          <w:rPr>
            <w:rFonts w:hint="eastAsia"/>
            <w:lang w:val="en-US" w:eastAsia="zh-CN"/>
          </w:rPr>
          <w:t>平行进口</w:t>
        </w:r>
      </w:ins>
      <w:ins w:id="93" w:author="Terry" w:date="2017-06-01T10:29:35Z">
        <w:r>
          <w:rPr>
            <w:rFonts w:hint="eastAsia"/>
            <w:lang w:val="en-US" w:eastAsia="zh-CN"/>
          </w:rPr>
          <w:t>车</w:t>
        </w:r>
      </w:ins>
      <w:ins w:id="94" w:author="Terry" w:date="2017-06-01T10:29:41Z">
        <w:r>
          <w:rPr>
            <w:rFonts w:hint="eastAsia"/>
            <w:lang w:val="en-US" w:eastAsia="zh-CN"/>
          </w:rPr>
          <w:t>供应链</w:t>
        </w:r>
      </w:ins>
      <w:ins w:id="95" w:author="Terry" w:date="2017-06-01T10:29:47Z">
        <w:r>
          <w:rPr>
            <w:rFonts w:hint="eastAsia"/>
            <w:lang w:val="en-US" w:eastAsia="zh-CN"/>
          </w:rPr>
          <w:t>四个</w:t>
        </w:r>
      </w:ins>
      <w:ins w:id="96" w:author="Terry" w:date="2017-06-01T10:29:48Z">
        <w:r>
          <w:rPr>
            <w:rFonts w:hint="eastAsia"/>
            <w:lang w:val="en-US" w:eastAsia="zh-CN"/>
          </w:rPr>
          <w:t>产品</w:t>
        </w:r>
      </w:ins>
      <w:ins w:id="97" w:author="Terry" w:date="2017-06-01T10:29:50Z">
        <w:r>
          <w:rPr>
            <w:rFonts w:hint="eastAsia"/>
            <w:lang w:val="en-US" w:eastAsia="zh-CN"/>
          </w:rPr>
          <w:t>的</w:t>
        </w:r>
      </w:ins>
      <w:ins w:id="98" w:author="Terry" w:date="2017-06-01T10:29:52Z">
        <w:r>
          <w:rPr>
            <w:rFonts w:hint="eastAsia"/>
            <w:lang w:val="en-US" w:eastAsia="zh-CN"/>
          </w:rPr>
          <w:t>情况。</w:t>
        </w:r>
      </w:ins>
      <w:ins w:id="99" w:author="Terry" w:date="2017-06-01T10:29:54Z">
        <w:r>
          <w:rPr>
            <w:rFonts w:hint="eastAsia"/>
            <w:lang w:val="en-US" w:eastAsia="zh-CN"/>
          </w:rPr>
          <w:t>包括</w:t>
        </w:r>
      </w:ins>
      <w:ins w:id="100" w:author="Terry" w:date="2017-06-01T10:29:57Z">
        <w:r>
          <w:rPr>
            <w:rFonts w:hint="eastAsia"/>
            <w:lang w:val="en-US" w:eastAsia="zh-CN"/>
          </w:rPr>
          <w:t>市场上</w:t>
        </w:r>
      </w:ins>
      <w:ins w:id="101" w:author="Terry" w:date="2017-06-01T10:30:06Z">
        <w:r>
          <w:rPr>
            <w:rFonts w:hint="eastAsia"/>
            <w:lang w:val="en-US" w:eastAsia="zh-CN"/>
          </w:rPr>
          <w:t>其它</w:t>
        </w:r>
      </w:ins>
      <w:ins w:id="102" w:author="Terry" w:date="2017-06-01T10:30:07Z">
        <w:r>
          <w:rPr>
            <w:rFonts w:hint="eastAsia"/>
            <w:lang w:val="en-US" w:eastAsia="zh-CN"/>
          </w:rPr>
          <w:t>产品的</w:t>
        </w:r>
      </w:ins>
      <w:ins w:id="103" w:author="Terry" w:date="2017-06-01T10:30:13Z">
        <w:r>
          <w:rPr>
            <w:rFonts w:hint="eastAsia"/>
            <w:lang w:val="en-US" w:eastAsia="zh-CN"/>
          </w:rPr>
          <w:t>信息。</w:t>
        </w:r>
      </w:ins>
    </w:p>
  </w:comment>
  <w:comment w:id="5" w:author="Terry" w:date="2017-06-01T10:31:29Z" w:initials="Terry">
    <w:p>
      <w:pPr>
        <w:pStyle w:val="2"/>
        <w:rPr>
          <w:rFonts w:hint="eastAsia" w:eastAsia="宋体"/>
          <w:lang w:val="en-US" w:eastAsia="zh-CN"/>
        </w:rPr>
      </w:pPr>
      <w:ins w:id="104" w:author="Terry" w:date="2017-06-01T10:31:33Z">
        <w:r>
          <w:rPr>
            <w:rFonts w:hint="eastAsia"/>
            <w:lang w:val="en-US" w:eastAsia="zh-CN"/>
          </w:rPr>
          <w:t>快捷支付</w:t>
        </w:r>
      </w:ins>
      <w:ins w:id="105" w:author="Terry" w:date="2017-06-01T10:31:34Z">
        <w:r>
          <w:rPr>
            <w:rFonts w:hint="eastAsia"/>
            <w:lang w:val="en-US" w:eastAsia="zh-CN"/>
          </w:rPr>
          <w:t>，</w:t>
        </w:r>
      </w:ins>
      <w:ins w:id="106" w:author="Terry" w:date="2017-06-01T10:31:36Z">
        <w:r>
          <w:rPr>
            <w:rFonts w:hint="eastAsia"/>
            <w:lang w:val="en-US" w:eastAsia="zh-CN"/>
          </w:rPr>
          <w:t>网银？</w:t>
        </w:r>
      </w:ins>
    </w:p>
  </w:comment>
  <w:comment w:id="6" w:author="Terry" w:date="2017-06-01T10:32:25Z" w:initials="Terry">
    <w:p>
      <w:pPr>
        <w:pStyle w:val="2"/>
        <w:rPr>
          <w:rFonts w:hint="eastAsia" w:eastAsia="宋体"/>
          <w:lang w:val="en-US" w:eastAsia="zh-CN"/>
        </w:rPr>
      </w:pPr>
      <w:ins w:id="107" w:author="Terry" w:date="2017-06-01T10:32:41Z">
        <w:r>
          <w:rPr>
            <w:rFonts w:hint="eastAsia"/>
            <w:lang w:val="en-US" w:eastAsia="zh-CN"/>
          </w:rPr>
          <w:t>能</w:t>
        </w:r>
      </w:ins>
      <w:ins w:id="108" w:author="Terry" w:date="2017-06-01T10:32:43Z">
        <w:r>
          <w:rPr>
            <w:rFonts w:hint="eastAsia"/>
            <w:lang w:val="en-US" w:eastAsia="zh-CN"/>
          </w:rPr>
          <w:t>解决的</w:t>
        </w:r>
      </w:ins>
      <w:ins w:id="109" w:author="Terry" w:date="2017-06-01T10:32:44Z">
        <w:r>
          <w:rPr>
            <w:rFonts w:hint="eastAsia"/>
            <w:lang w:val="en-US" w:eastAsia="zh-CN"/>
          </w:rPr>
          <w:t>问题</w:t>
        </w:r>
      </w:ins>
      <w:ins w:id="110" w:author="Terry" w:date="2017-06-01T10:32:47Z">
        <w:r>
          <w:rPr>
            <w:rFonts w:hint="eastAsia"/>
            <w:lang w:val="en-US" w:eastAsia="zh-CN"/>
          </w:rPr>
          <w:t>尽量</w:t>
        </w:r>
      </w:ins>
      <w:ins w:id="111" w:author="Terry" w:date="2017-06-01T10:32:54Z">
        <w:r>
          <w:rPr>
            <w:rFonts w:hint="eastAsia"/>
            <w:lang w:val="en-US" w:eastAsia="zh-CN"/>
          </w:rPr>
          <w:t>想办法</w:t>
        </w:r>
      </w:ins>
      <w:ins w:id="112" w:author="Terry" w:date="2017-06-01T10:32:48Z">
        <w:r>
          <w:rPr>
            <w:rFonts w:hint="eastAsia"/>
            <w:lang w:val="en-US" w:eastAsia="zh-CN"/>
          </w:rPr>
          <w:t>解决</w:t>
        </w:r>
      </w:ins>
      <w:ins w:id="113" w:author="Terry" w:date="2017-06-01T10:32:57Z">
        <w:r>
          <w:rPr>
            <w:rFonts w:hint="eastAsia"/>
            <w:lang w:val="en-US" w:eastAsia="zh-CN"/>
          </w:rPr>
          <w:t>。</w:t>
        </w:r>
      </w:ins>
    </w:p>
  </w:comment>
  <w:comment w:id="7" w:author="Terry" w:date="2017-06-01T10:35:38Z" w:initials="Terry">
    <w:p>
      <w:pPr>
        <w:pStyle w:val="2"/>
        <w:rPr>
          <w:rFonts w:hint="eastAsia" w:eastAsia="宋体"/>
          <w:lang w:val="en-US" w:eastAsia="zh-CN"/>
        </w:rPr>
      </w:pPr>
      <w:ins w:id="114" w:author="Terry" w:date="2017-06-01T10:35:42Z">
        <w:r>
          <w:rPr>
            <w:rFonts w:hint="eastAsia"/>
            <w:lang w:val="en-US" w:eastAsia="zh-CN"/>
          </w:rPr>
          <w:t>紧跟上</w:t>
        </w:r>
      </w:ins>
      <w:ins w:id="115" w:author="Terry" w:date="2017-06-01T10:35:48Z">
        <w:r>
          <w:rPr>
            <w:rFonts w:hint="eastAsia"/>
            <w:lang w:val="en-US" w:eastAsia="zh-CN"/>
          </w:rPr>
          <w:t>几句</w:t>
        </w:r>
      </w:ins>
      <w:ins w:id="116" w:author="Terry" w:date="2017-06-01T10:35:50Z">
        <w:r>
          <w:rPr>
            <w:rFonts w:hint="eastAsia"/>
            <w:lang w:val="en-US" w:eastAsia="zh-CN"/>
          </w:rPr>
          <w:t>解释的</w:t>
        </w:r>
      </w:ins>
      <w:ins w:id="117" w:author="Terry" w:date="2017-06-01T10:35:52Z">
        <w:r>
          <w:rPr>
            <w:rFonts w:hint="eastAsia"/>
            <w:lang w:val="en-US" w:eastAsia="zh-CN"/>
          </w:rPr>
          <w:t>话语是</w:t>
        </w:r>
      </w:ins>
      <w:ins w:id="118" w:author="Terry" w:date="2017-06-01T10:35:54Z">
        <w:r>
          <w:rPr>
            <w:rFonts w:hint="eastAsia"/>
            <w:lang w:val="en-US" w:eastAsia="zh-CN"/>
          </w:rPr>
          <w:t>否</w:t>
        </w:r>
      </w:ins>
      <w:ins w:id="119" w:author="Terry" w:date="2017-06-01T10:35:55Z">
        <w:r>
          <w:rPr>
            <w:rFonts w:hint="eastAsia"/>
            <w:lang w:val="en-US" w:eastAsia="zh-CN"/>
          </w:rPr>
          <w:t>比较合适</w:t>
        </w:r>
      </w:ins>
      <w:ins w:id="120" w:author="Terry" w:date="2017-06-01T10:35:56Z">
        <w:r>
          <w:rPr>
            <w:rFonts w:hint="eastAsia"/>
            <w:lang w:val="en-US" w:eastAsia="zh-CN"/>
          </w:rPr>
          <w:t>？</w:t>
        </w:r>
      </w:ins>
    </w:p>
  </w:comment>
  <w:comment w:id="8" w:author="Terry" w:date="2017-06-01T10:37:05Z" w:initials="Terry">
    <w:p>
      <w:pPr>
        <w:pStyle w:val="2"/>
        <w:rPr>
          <w:rFonts w:hint="eastAsia"/>
          <w:lang w:val="en-US" w:eastAsia="zh-CN"/>
        </w:rPr>
      </w:pPr>
      <w:ins w:id="121" w:author="Terry" w:date="2017-06-01T10:37:08Z">
        <w:r>
          <w:rPr>
            <w:rFonts w:hint="eastAsia"/>
            <w:lang w:val="en-US" w:eastAsia="zh-CN"/>
          </w:rPr>
          <w:t>客户</w:t>
        </w:r>
      </w:ins>
      <w:ins w:id="122" w:author="Terry" w:date="2017-06-01T10:37:09Z">
        <w:r>
          <w:rPr>
            <w:rFonts w:hint="eastAsia"/>
            <w:lang w:val="en-US" w:eastAsia="zh-CN"/>
          </w:rPr>
          <w:t>为什么</w:t>
        </w:r>
      </w:ins>
      <w:ins w:id="123" w:author="Terry" w:date="2017-06-01T10:37:10Z">
        <w:r>
          <w:rPr>
            <w:rFonts w:hint="eastAsia"/>
            <w:lang w:val="en-US" w:eastAsia="zh-CN"/>
          </w:rPr>
          <w:t>希望</w:t>
        </w:r>
      </w:ins>
      <w:ins w:id="124" w:author="Terry" w:date="2017-06-01T10:37:15Z">
        <w:r>
          <w:rPr>
            <w:rFonts w:hint="eastAsia"/>
            <w:lang w:val="en-US" w:eastAsia="zh-CN"/>
          </w:rPr>
          <w:t>撤资</w:t>
        </w:r>
      </w:ins>
      <w:ins w:id="125" w:author="Terry" w:date="2017-06-01T10:37:16Z">
        <w:r>
          <w:rPr>
            <w:rFonts w:hint="eastAsia"/>
            <w:lang w:val="en-US" w:eastAsia="zh-CN"/>
          </w:rPr>
          <w:t>？</w:t>
        </w:r>
      </w:ins>
      <w:ins w:id="126" w:author="Terry" w:date="2017-06-01T10:37:18Z">
        <w:r>
          <w:rPr>
            <w:rFonts w:hint="eastAsia"/>
            <w:lang w:val="en-US" w:eastAsia="zh-CN"/>
          </w:rPr>
          <w:t>根据</w:t>
        </w:r>
      </w:ins>
      <w:ins w:id="127" w:author="Terry" w:date="2017-06-01T10:37:19Z">
        <w:r>
          <w:rPr>
            <w:rFonts w:hint="eastAsia"/>
            <w:lang w:val="en-US" w:eastAsia="zh-CN"/>
          </w:rPr>
          <w:t>客户的</w:t>
        </w:r>
      </w:ins>
      <w:ins w:id="128" w:author="Terry" w:date="2017-06-01T10:37:23Z">
        <w:r>
          <w:rPr>
            <w:rFonts w:hint="eastAsia"/>
            <w:lang w:val="en-US" w:eastAsia="zh-CN"/>
          </w:rPr>
          <w:t>答案</w:t>
        </w:r>
      </w:ins>
      <w:ins w:id="129" w:author="Terry" w:date="2017-06-01T10:37:25Z">
        <w:r>
          <w:rPr>
            <w:rFonts w:hint="eastAsia"/>
            <w:lang w:val="en-US" w:eastAsia="zh-CN"/>
          </w:rPr>
          <w:t>给出</w:t>
        </w:r>
      </w:ins>
      <w:ins w:id="130" w:author="Terry" w:date="2017-06-01T10:37:27Z">
        <w:r>
          <w:rPr>
            <w:rFonts w:hint="eastAsia"/>
            <w:lang w:val="en-US" w:eastAsia="zh-CN"/>
          </w:rPr>
          <w:t>解决</w:t>
        </w:r>
      </w:ins>
      <w:ins w:id="131" w:author="Terry" w:date="2017-06-01T10:37:28Z">
        <w:r>
          <w:rPr>
            <w:rFonts w:hint="eastAsia"/>
            <w:lang w:val="en-US" w:eastAsia="zh-CN"/>
          </w:rPr>
          <w:t>方案。</w:t>
        </w:r>
      </w:ins>
    </w:p>
  </w:comment>
  <w:comment w:id="9" w:author="Terry" w:date="2017-06-01T11:20:35Z" w:initials="Terry">
    <w:p>
      <w:pPr>
        <w:pStyle w:val="2"/>
        <w:rPr>
          <w:rFonts w:hint="eastAsia" w:eastAsia="宋体"/>
          <w:lang w:val="en-US" w:eastAsia="zh-CN"/>
        </w:rPr>
      </w:pPr>
      <w:ins w:id="132" w:author="Terry" w:date="2017-06-01T11:20:44Z">
        <w:r>
          <w:rPr>
            <w:rFonts w:hint="eastAsia"/>
            <w:lang w:val="en-US" w:eastAsia="zh-CN"/>
          </w:rPr>
          <w:t>暂时</w:t>
        </w:r>
      </w:ins>
      <w:ins w:id="133" w:author="Terry" w:date="2017-06-01T11:20:46Z">
        <w:r>
          <w:rPr>
            <w:rFonts w:hint="eastAsia"/>
            <w:lang w:val="en-US" w:eastAsia="zh-CN"/>
          </w:rPr>
          <w:t>先</w:t>
        </w:r>
      </w:ins>
      <w:ins w:id="134" w:author="Terry" w:date="2017-06-01T11:20:47Z">
        <w:r>
          <w:rPr>
            <w:rFonts w:hint="eastAsia"/>
            <w:lang w:val="en-US" w:eastAsia="zh-CN"/>
          </w:rPr>
          <w:t>不要</w:t>
        </w:r>
      </w:ins>
      <w:ins w:id="135" w:author="Terry" w:date="2017-06-01T11:20:48Z">
        <w:r>
          <w:rPr>
            <w:rFonts w:hint="eastAsia"/>
            <w:lang w:val="en-US" w:eastAsia="zh-CN"/>
          </w:rPr>
          <w:t>这样</w:t>
        </w:r>
      </w:ins>
      <w:ins w:id="136" w:author="Terry" w:date="2017-06-01T11:20:50Z">
        <w:r>
          <w:rPr>
            <w:rFonts w:hint="eastAsia"/>
            <w:lang w:val="en-US" w:eastAsia="zh-CN"/>
          </w:rPr>
          <w:t>回答。</w:t>
        </w:r>
      </w:ins>
    </w:p>
  </w:comment>
  <w:comment w:id="10" w:author="Terry" w:date="2017-06-01T11:22:00Z" w:initials="Terry">
    <w:p>
      <w:pPr>
        <w:pStyle w:val="2"/>
        <w:rPr>
          <w:rFonts w:hint="eastAsia" w:eastAsia="宋体"/>
          <w:lang w:val="en-US" w:eastAsia="zh-CN"/>
        </w:rPr>
      </w:pPr>
      <w:ins w:id="137" w:author="Terry" w:date="2017-06-01T11:22:03Z">
        <w:r>
          <w:rPr>
            <w:rFonts w:hint="eastAsia"/>
            <w:lang w:val="en-US" w:eastAsia="zh-CN"/>
          </w:rPr>
          <w:t>选一个</w:t>
        </w:r>
      </w:ins>
      <w:ins w:id="138" w:author="Terry" w:date="2017-06-01T11:22:06Z">
        <w:r>
          <w:rPr>
            <w:rFonts w:hint="eastAsia"/>
            <w:lang w:val="en-US" w:eastAsia="zh-CN"/>
          </w:rPr>
          <w:t>最简单的</w:t>
        </w:r>
      </w:ins>
      <w:ins w:id="139" w:author="Terry" w:date="2017-06-01T11:22:08Z">
        <w:r>
          <w:rPr>
            <w:rFonts w:hint="eastAsia"/>
            <w:lang w:val="en-US" w:eastAsia="zh-CN"/>
          </w:rPr>
          <w:t>方案</w:t>
        </w:r>
      </w:ins>
      <w:ins w:id="140" w:author="Terry" w:date="2017-06-01T11:22:09Z">
        <w:r>
          <w:rPr>
            <w:rFonts w:hint="eastAsia"/>
            <w:lang w:val="en-US" w:eastAsia="zh-CN"/>
          </w:rPr>
          <w:t>，</w:t>
        </w:r>
      </w:ins>
      <w:ins w:id="141" w:author="Terry" w:date="2017-06-01T11:22:10Z">
        <w:r>
          <w:rPr>
            <w:rFonts w:hint="eastAsia"/>
            <w:lang w:val="en-US" w:eastAsia="zh-CN"/>
          </w:rPr>
          <w:t>先</w:t>
        </w:r>
      </w:ins>
      <w:ins w:id="142" w:author="Terry" w:date="2017-06-01T11:22:11Z">
        <w:r>
          <w:rPr>
            <w:rFonts w:hint="eastAsia"/>
            <w:lang w:val="en-US" w:eastAsia="zh-CN"/>
          </w:rPr>
          <w:t>告诉</w:t>
        </w:r>
      </w:ins>
      <w:ins w:id="143" w:author="Terry" w:date="2017-06-01T11:22:12Z">
        <w:r>
          <w:rPr>
            <w:rFonts w:hint="eastAsia"/>
            <w:lang w:val="en-US" w:eastAsia="zh-CN"/>
          </w:rPr>
          <w:t>客户。</w:t>
        </w:r>
      </w:ins>
      <w:ins w:id="144" w:author="Terry" w:date="2017-06-01T11:22:13Z">
        <w:r>
          <w:rPr>
            <w:rFonts w:hint="eastAsia"/>
            <w:lang w:val="en-US" w:eastAsia="zh-CN"/>
          </w:rPr>
          <w:t>后期</w:t>
        </w:r>
      </w:ins>
      <w:ins w:id="145" w:author="Terry" w:date="2017-06-01T11:22:17Z">
        <w:r>
          <w:rPr>
            <w:rFonts w:hint="eastAsia"/>
            <w:lang w:val="en-US" w:eastAsia="zh-CN"/>
          </w:rPr>
          <w:t>追踪</w:t>
        </w:r>
      </w:ins>
      <w:ins w:id="146" w:author="Terry" w:date="2017-06-01T11:22:18Z">
        <w:r>
          <w:rPr>
            <w:rFonts w:hint="eastAsia"/>
            <w:lang w:val="en-US" w:eastAsia="zh-CN"/>
          </w:rPr>
          <w:t>。</w:t>
        </w:r>
      </w:ins>
    </w:p>
  </w:comment>
  <w:comment w:id="11" w:author="Terry" w:date="2017-06-01T11:23:06Z" w:initials="Terry">
    <w:p>
      <w:pPr>
        <w:pStyle w:val="2"/>
      </w:pPr>
    </w:p>
  </w:comment>
  <w:comment w:id="12" w:author="Terry" w:date="2017-06-01T11:25:31Z" w:initials="Terry">
    <w:p>
      <w:pPr>
        <w:pStyle w:val="2"/>
        <w:rPr>
          <w:rFonts w:hint="eastAsia" w:eastAsia="宋体"/>
          <w:lang w:val="en-US" w:eastAsia="zh-CN"/>
        </w:rPr>
      </w:pPr>
      <w:ins w:id="147" w:author="Terry" w:date="2017-06-01T11:25:37Z">
        <w:r>
          <w:rPr>
            <w:rFonts w:hint="eastAsia"/>
            <w:lang w:val="en-US" w:eastAsia="zh-CN"/>
          </w:rPr>
          <w:t>先回答</w:t>
        </w:r>
      </w:ins>
      <w:ins w:id="148" w:author="Terry" w:date="2017-06-01T11:25:39Z">
        <w:r>
          <w:rPr>
            <w:rFonts w:hint="eastAsia"/>
            <w:lang w:val="en-US" w:eastAsia="zh-CN"/>
          </w:rPr>
          <w:t>为什么</w:t>
        </w:r>
      </w:ins>
      <w:ins w:id="149" w:author="Terry" w:date="2017-06-01T11:25:40Z">
        <w:r>
          <w:rPr>
            <w:rFonts w:hint="eastAsia"/>
            <w:lang w:val="en-US" w:eastAsia="zh-CN"/>
          </w:rPr>
          <w:t>？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58E3"/>
    <w:multiLevelType w:val="singleLevel"/>
    <w:tmpl w:val="592558E3"/>
    <w:lvl w:ilvl="0" w:tentative="0">
      <w:start w:val="15"/>
      <w:numFmt w:val="decimal"/>
      <w:suff w:val="nothing"/>
      <w:lvlText w:val="%1、"/>
      <w:lvlJc w:val="left"/>
    </w:lvl>
  </w:abstractNum>
  <w:abstractNum w:abstractNumId="1">
    <w:nsid w:val="59264CB8"/>
    <w:multiLevelType w:val="singleLevel"/>
    <w:tmpl w:val="59264CB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27FABF"/>
    <w:multiLevelType w:val="singleLevel"/>
    <w:tmpl w:val="5927FA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28FA4C"/>
    <w:multiLevelType w:val="singleLevel"/>
    <w:tmpl w:val="5928FA4C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929469F"/>
    <w:multiLevelType w:val="singleLevel"/>
    <w:tmpl w:val="5929469F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9294872"/>
    <w:multiLevelType w:val="singleLevel"/>
    <w:tmpl w:val="59294872"/>
    <w:lvl w:ilvl="0" w:tentative="0">
      <w:start w:val="11"/>
      <w:numFmt w:val="decimal"/>
      <w:suff w:val="nothing"/>
      <w:lvlText w:val="%1、"/>
      <w:lvlJc w:val="left"/>
    </w:lvl>
  </w:abstractNum>
  <w:abstractNum w:abstractNumId="6">
    <w:nsid w:val="592F79F6"/>
    <w:multiLevelType w:val="singleLevel"/>
    <w:tmpl w:val="592F79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79AC"/>
    <w:rsid w:val="013E1CA6"/>
    <w:rsid w:val="02B86B64"/>
    <w:rsid w:val="039B5986"/>
    <w:rsid w:val="088B5A39"/>
    <w:rsid w:val="0A922929"/>
    <w:rsid w:val="0CAC066B"/>
    <w:rsid w:val="0F0E143D"/>
    <w:rsid w:val="0F3116BE"/>
    <w:rsid w:val="0F780777"/>
    <w:rsid w:val="0FD54536"/>
    <w:rsid w:val="0FE77EE7"/>
    <w:rsid w:val="11617B1F"/>
    <w:rsid w:val="181F42E5"/>
    <w:rsid w:val="1DC91D05"/>
    <w:rsid w:val="20C434AF"/>
    <w:rsid w:val="25A82258"/>
    <w:rsid w:val="28157934"/>
    <w:rsid w:val="2A63541B"/>
    <w:rsid w:val="339134E4"/>
    <w:rsid w:val="369855E0"/>
    <w:rsid w:val="3ADD6E06"/>
    <w:rsid w:val="3CF6694C"/>
    <w:rsid w:val="3F6C2136"/>
    <w:rsid w:val="427C64F4"/>
    <w:rsid w:val="477C1862"/>
    <w:rsid w:val="4A1E7331"/>
    <w:rsid w:val="50051826"/>
    <w:rsid w:val="50B878BD"/>
    <w:rsid w:val="54953204"/>
    <w:rsid w:val="55E654F3"/>
    <w:rsid w:val="56202A79"/>
    <w:rsid w:val="594D4F4E"/>
    <w:rsid w:val="597B4798"/>
    <w:rsid w:val="59E425F3"/>
    <w:rsid w:val="6041283E"/>
    <w:rsid w:val="61F34A76"/>
    <w:rsid w:val="65AF269F"/>
    <w:rsid w:val="6E15407A"/>
    <w:rsid w:val="72937D14"/>
    <w:rsid w:val="7417742B"/>
    <w:rsid w:val="74A06281"/>
    <w:rsid w:val="77DD3AA0"/>
    <w:rsid w:val="7B420008"/>
    <w:rsid w:val="7D6F2B9C"/>
    <w:rsid w:val="7E784B07"/>
    <w:rsid w:val="7F6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Terry</cp:lastModifiedBy>
  <dcterms:modified xsi:type="dcterms:W3CDTF">2017-06-01T10:12:32Z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